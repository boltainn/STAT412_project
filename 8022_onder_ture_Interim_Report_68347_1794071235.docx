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6496" w14:textId="44EECA92" w:rsidR="001C0452" w:rsidRDefault="001C0452" w:rsidP="001C0452">
      <w:pPr>
        <w:pStyle w:val="KonuBal"/>
        <w:rPr>
          <w:ins w:id="0" w:author="90533" w:date="2024-05-25T12:41:00Z"/>
          <w:rFonts w:ascii="Times New Roman" w:hAnsi="Times New Roman" w:cs="Times New Roman"/>
          <w:sz w:val="28"/>
          <w:szCs w:val="28"/>
        </w:rPr>
      </w:pPr>
      <w:ins w:id="1" w:author="90533" w:date="2024-05-25T12:41:00Z">
        <w:r>
          <w:rPr>
            <w:rFonts w:ascii="Times New Roman" w:hAnsi="Times New Roman" w:cs="Times New Roman"/>
            <w:sz w:val="28"/>
            <w:szCs w:val="28"/>
          </w:rPr>
          <w:t>80 / 100</w:t>
        </w:r>
      </w:ins>
    </w:p>
    <w:p w14:paraId="72D5CB2D" w14:textId="2D13505A" w:rsidR="00414816" w:rsidRPr="00414816" w:rsidRDefault="00414816" w:rsidP="00414816">
      <w:pPr>
        <w:pStyle w:val="KonuBal"/>
        <w:jc w:val="right"/>
        <w:rPr>
          <w:rFonts w:ascii="Times New Roman" w:hAnsi="Times New Roman" w:cs="Times New Roman"/>
          <w:sz w:val="28"/>
          <w:szCs w:val="28"/>
        </w:rPr>
      </w:pPr>
      <w:proofErr w:type="spellStart"/>
      <w:r w:rsidRPr="00414816">
        <w:rPr>
          <w:rFonts w:ascii="Times New Roman" w:hAnsi="Times New Roman" w:cs="Times New Roman"/>
          <w:sz w:val="28"/>
          <w:szCs w:val="28"/>
        </w:rPr>
        <w:t>Önder</w:t>
      </w:r>
      <w:proofErr w:type="spellEnd"/>
      <w:r w:rsidRPr="00414816">
        <w:rPr>
          <w:rFonts w:ascii="Times New Roman" w:hAnsi="Times New Roman" w:cs="Times New Roman"/>
          <w:sz w:val="28"/>
          <w:szCs w:val="28"/>
        </w:rPr>
        <w:t xml:space="preserve"> </w:t>
      </w:r>
      <w:proofErr w:type="spellStart"/>
      <w:r w:rsidRPr="00414816">
        <w:rPr>
          <w:rFonts w:ascii="Times New Roman" w:hAnsi="Times New Roman" w:cs="Times New Roman"/>
          <w:sz w:val="28"/>
          <w:szCs w:val="28"/>
        </w:rPr>
        <w:t>Türe</w:t>
      </w:r>
      <w:proofErr w:type="spellEnd"/>
      <w:r w:rsidRPr="00414816">
        <w:rPr>
          <w:rFonts w:ascii="Times New Roman" w:hAnsi="Times New Roman" w:cs="Times New Roman"/>
          <w:sz w:val="28"/>
          <w:szCs w:val="28"/>
        </w:rPr>
        <w:t xml:space="preserve"> - 2170215</w:t>
      </w:r>
    </w:p>
    <w:p w14:paraId="2452E182" w14:textId="25FD90D5" w:rsidR="005F7FBB" w:rsidRPr="00414816" w:rsidRDefault="00D77620">
      <w:pPr>
        <w:pStyle w:val="KonuBal"/>
        <w:rPr>
          <w:rFonts w:ascii="Times New Roman" w:hAnsi="Times New Roman" w:cs="Times New Roman"/>
        </w:rPr>
      </w:pPr>
      <w:r w:rsidRPr="00414816">
        <w:rPr>
          <w:rFonts w:ascii="Times New Roman" w:hAnsi="Times New Roman" w:cs="Times New Roman"/>
        </w:rPr>
        <w:t>2013 Grand Slams Tennis Data</w:t>
      </w:r>
      <w:r w:rsidR="00E15692">
        <w:rPr>
          <w:rFonts w:ascii="Times New Roman" w:hAnsi="Times New Roman" w:cs="Times New Roman"/>
        </w:rPr>
        <w:t xml:space="preserve"> Analysis</w:t>
      </w:r>
      <w:r w:rsidRPr="00414816">
        <w:rPr>
          <w:rFonts w:ascii="Times New Roman" w:hAnsi="Times New Roman" w:cs="Times New Roman"/>
        </w:rPr>
        <w:t xml:space="preserve"> Interim Report</w:t>
      </w:r>
    </w:p>
    <w:p w14:paraId="739D4A72" w14:textId="77777777" w:rsidR="005F7FBB" w:rsidRPr="00414816" w:rsidRDefault="00D77620">
      <w:pPr>
        <w:pStyle w:val="Balk2"/>
        <w:rPr>
          <w:rFonts w:ascii="Times New Roman" w:hAnsi="Times New Roman" w:cs="Times New Roman"/>
        </w:rPr>
      </w:pPr>
      <w:bookmarkStart w:id="2" w:name="X16d9cc315442328197aca87c182f99538cc1a01"/>
      <w:r w:rsidRPr="00414816">
        <w:rPr>
          <w:rFonts w:ascii="Times New Roman" w:hAnsi="Times New Roman" w:cs="Times New Roman"/>
        </w:rPr>
        <w:t>1. Brief Statement of The Aim of The Project</w:t>
      </w:r>
    </w:p>
    <w:p w14:paraId="743DDB71"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In this project, data is 4 different tennis singles 2013 grand slams match statistics. In the data, there are different statistics about match like foul, number of firs serve win, and others that will be explained in the next part. Aim of the project is predict the result of the tennis match by using different match statistics. Another aim is to find most effective match statistics for the win. To reach this aim, firstly, data will be cleaned and tidied for the EDA and CDA. Then, explanatory data analysis and confirmatory data analysis will be done to see how data distributed and to interpret variables effectively. Then, missing values will be handled and data manipulation and feature engineering will be done if it is necessary. Finally, for statistical modeling to predict match result cross-validation techniques will be used. And, statistical modeling will be performed and performance of statistical modeling will be investigated.</w:t>
      </w:r>
    </w:p>
    <w:p w14:paraId="04186AC7" w14:textId="77777777" w:rsidR="005F7FBB" w:rsidRPr="00414816" w:rsidRDefault="00D77620">
      <w:pPr>
        <w:pStyle w:val="Balk2"/>
        <w:rPr>
          <w:rFonts w:ascii="Times New Roman" w:hAnsi="Times New Roman" w:cs="Times New Roman"/>
        </w:rPr>
      </w:pPr>
      <w:bookmarkStart w:id="3" w:name="X840b82d6c91d747696df3b3bbecbeace60945f5"/>
      <w:bookmarkEnd w:id="2"/>
      <w:r w:rsidRPr="00414816">
        <w:rPr>
          <w:rFonts w:ascii="Times New Roman" w:hAnsi="Times New Roman" w:cs="Times New Roman"/>
        </w:rPr>
        <w:t>2. Source of The Data, Variables and Dependent Variable</w:t>
      </w:r>
    </w:p>
    <w:p w14:paraId="37C4F6FC"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 xml:space="preserve">Source of the data is </w:t>
      </w:r>
      <w:hyperlink r:id="rId7">
        <w:r w:rsidRPr="00414816">
          <w:rPr>
            <w:rStyle w:val="Kpr"/>
            <w:rFonts w:ascii="Times New Roman" w:hAnsi="Times New Roman" w:cs="Times New Roman"/>
          </w:rPr>
          <w:t>UC Irvine Machine Learning Repository</w:t>
        </w:r>
      </w:hyperlink>
      <w:r w:rsidRPr="00414816">
        <w:rPr>
          <w:rFonts w:ascii="Times New Roman" w:hAnsi="Times New Roman" w:cs="Times New Roman"/>
        </w:rPr>
        <w:t xml:space="preserve">. In the source of the data, there is 8 different csv file. Each one represent different tournament from 2013 (Aus Open-Men,AusOpen-Women, USOpen-men,…). Data has 4 different tournament group by gender, so we have 8 different csv file data. All of the 8 csv data has same 42 variables, so all of them are combined to 1 csv file and 2 variable added as tournament and gender. At the end, data has 44 variable. Variable descriptions can be seen on </w:t>
      </w:r>
      <w:hyperlink w:anchor="appendix-a">
        <w:r w:rsidRPr="00414816">
          <w:rPr>
            <w:rStyle w:val="Kpr"/>
            <w:rFonts w:ascii="Times New Roman" w:hAnsi="Times New Roman" w:cs="Times New Roman"/>
          </w:rPr>
          <w:t>APPENDİX A</w:t>
        </w:r>
      </w:hyperlink>
      <w:r w:rsidRPr="00414816">
        <w:rPr>
          <w:rFonts w:ascii="Times New Roman" w:hAnsi="Times New Roman" w:cs="Times New Roman"/>
        </w:rPr>
        <w:t>. Dependent variable is ‘Result’. Our data have 943 match observations.</w:t>
      </w:r>
    </w:p>
    <w:p w14:paraId="1A43FF36" w14:textId="77777777" w:rsidR="005F7FBB" w:rsidRPr="00414816" w:rsidRDefault="00D77620">
      <w:pPr>
        <w:pStyle w:val="Balk2"/>
        <w:rPr>
          <w:rFonts w:ascii="Times New Roman" w:hAnsi="Times New Roman" w:cs="Times New Roman"/>
        </w:rPr>
      </w:pPr>
      <w:bookmarkStart w:id="4" w:name="data-cleaning-and-tidying"/>
      <w:bookmarkEnd w:id="3"/>
      <w:r w:rsidRPr="00414816">
        <w:rPr>
          <w:rFonts w:ascii="Times New Roman" w:hAnsi="Times New Roman" w:cs="Times New Roman"/>
        </w:rPr>
        <w:t>3. Data Cleaning and Tidying</w:t>
      </w:r>
    </w:p>
    <w:p w14:paraId="3DA2700B"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Check variables and data types for character variables and some variables that should be factor. Others are already numeric type as desired.</w:t>
      </w:r>
    </w:p>
    <w:p w14:paraId="1BB11D08"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'data.frame':    943 obs. of  6 variables:</w:t>
      </w:r>
      <w:r w:rsidRPr="00414816">
        <w:rPr>
          <w:rFonts w:ascii="Times New Roman" w:hAnsi="Times New Roman" w:cs="Times New Roman"/>
        </w:rPr>
        <w:br/>
      </w:r>
      <w:r w:rsidRPr="00414816">
        <w:rPr>
          <w:rStyle w:val="VerbatimChar"/>
          <w:rFonts w:ascii="Times New Roman" w:hAnsi="Times New Roman" w:cs="Times New Roman"/>
        </w:rPr>
        <w:t>##  $ Result    : int  0 1 0 1 0 0 0 1 0 1 ...</w:t>
      </w:r>
      <w:r w:rsidRPr="00414816">
        <w:rPr>
          <w:rFonts w:ascii="Times New Roman" w:hAnsi="Times New Roman" w:cs="Times New Roman"/>
        </w:rPr>
        <w:br/>
      </w:r>
      <w:r w:rsidRPr="00414816">
        <w:rPr>
          <w:rStyle w:val="VerbatimChar"/>
          <w:rFonts w:ascii="Times New Roman" w:hAnsi="Times New Roman" w:cs="Times New Roman"/>
        </w:rPr>
        <w:t>##  $ Player1   : chr  "Lukas Lacko" "Leonardo Mayer" "Marcos Baghdatis" "Dmitry Tursunov" ...</w:t>
      </w:r>
      <w:r w:rsidRPr="00414816">
        <w:rPr>
          <w:rFonts w:ascii="Times New Roman" w:hAnsi="Times New Roman" w:cs="Times New Roman"/>
        </w:rPr>
        <w:br/>
      </w:r>
      <w:r w:rsidRPr="00414816">
        <w:rPr>
          <w:rStyle w:val="VerbatimChar"/>
          <w:rFonts w:ascii="Times New Roman" w:hAnsi="Times New Roman" w:cs="Times New Roman"/>
        </w:rPr>
        <w:t>##  $ Player2   : chr  "Novak Djokovic" "Albert Montanes" "Denis Istomin" "Michael Russell" ...</w:t>
      </w:r>
      <w:r w:rsidRPr="00414816">
        <w:rPr>
          <w:rFonts w:ascii="Times New Roman" w:hAnsi="Times New Roman" w:cs="Times New Roman"/>
        </w:rPr>
        <w:br/>
      </w:r>
      <w:r w:rsidRPr="00414816">
        <w:rPr>
          <w:rStyle w:val="VerbatimChar"/>
          <w:rFonts w:ascii="Times New Roman" w:hAnsi="Times New Roman" w:cs="Times New Roman"/>
        </w:rPr>
        <w:t>##  $ Round     : int  1 1 1 1 1 1 1 1 1 1 ...</w:t>
      </w:r>
      <w:r w:rsidRPr="00414816">
        <w:rPr>
          <w:rFonts w:ascii="Times New Roman" w:hAnsi="Times New Roman" w:cs="Times New Roman"/>
        </w:rPr>
        <w:br/>
      </w:r>
      <w:r w:rsidRPr="00414816">
        <w:rPr>
          <w:rStyle w:val="VerbatimChar"/>
          <w:rFonts w:ascii="Times New Roman" w:hAnsi="Times New Roman" w:cs="Times New Roman"/>
        </w:rPr>
        <w:t>##  $ tournament: chr  "AusOpen" "AusOpen" "AusOpen" "AusOpen" ...</w:t>
      </w:r>
      <w:r w:rsidRPr="00414816">
        <w:rPr>
          <w:rFonts w:ascii="Times New Roman" w:hAnsi="Times New Roman" w:cs="Times New Roman"/>
        </w:rPr>
        <w:br/>
      </w:r>
      <w:r w:rsidRPr="00414816">
        <w:rPr>
          <w:rStyle w:val="VerbatimChar"/>
          <w:rFonts w:ascii="Times New Roman" w:hAnsi="Times New Roman" w:cs="Times New Roman"/>
        </w:rPr>
        <w:t>##  $ gender    : chr  "M" "M" "M" "M" ...</w:t>
      </w:r>
    </w:p>
    <w:p w14:paraId="74B376DF"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Character values, “Round” and “Result” should be a factor. And name of the variables should be all upper or lower letter. So, all names of variables changed to upper letter.</w:t>
      </w:r>
    </w:p>
    <w:p w14:paraId="23E44758"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[1] "PLAYER1"    "PLAYER2"    "ROUND"      "RESULT"     "FNL.1"     </w:t>
      </w:r>
      <w:r w:rsidRPr="00414816">
        <w:rPr>
          <w:rFonts w:ascii="Times New Roman" w:hAnsi="Times New Roman" w:cs="Times New Roman"/>
        </w:rPr>
        <w:br/>
      </w:r>
      <w:r w:rsidRPr="00414816">
        <w:rPr>
          <w:rStyle w:val="VerbatimChar"/>
          <w:rFonts w:ascii="Times New Roman" w:hAnsi="Times New Roman" w:cs="Times New Roman"/>
        </w:rPr>
        <w:t xml:space="preserve">##  [6] "FNL.2"      "FSP.1"      "FSW.1"      "SSP.1"      "SSW.1"     </w:t>
      </w:r>
      <w:r w:rsidRPr="00414816">
        <w:rPr>
          <w:rFonts w:ascii="Times New Roman" w:hAnsi="Times New Roman" w:cs="Times New Roman"/>
        </w:rPr>
        <w:br/>
      </w:r>
      <w:r w:rsidRPr="00414816">
        <w:rPr>
          <w:rStyle w:val="VerbatimChar"/>
          <w:rFonts w:ascii="Times New Roman" w:hAnsi="Times New Roman" w:cs="Times New Roman"/>
        </w:rPr>
        <w:t xml:space="preserve">## [11] "ACE.1"      "DBF.1"      "WNR.1"      "UFE.1"      "BPC.1"     </w:t>
      </w:r>
      <w:r w:rsidRPr="00414816">
        <w:rPr>
          <w:rFonts w:ascii="Times New Roman" w:hAnsi="Times New Roman" w:cs="Times New Roman"/>
        </w:rPr>
        <w:br/>
      </w:r>
      <w:r w:rsidRPr="00414816">
        <w:rPr>
          <w:rStyle w:val="VerbatimChar"/>
          <w:rFonts w:ascii="Times New Roman" w:hAnsi="Times New Roman" w:cs="Times New Roman"/>
        </w:rPr>
        <w:t xml:space="preserve">## [16] "BPW.1"      "NPA.1"      "NPW.1"      "TPW.1"      "ST1.1"     </w:t>
      </w:r>
      <w:r w:rsidRPr="00414816">
        <w:rPr>
          <w:rFonts w:ascii="Times New Roman" w:hAnsi="Times New Roman" w:cs="Times New Roman"/>
        </w:rPr>
        <w:br/>
      </w:r>
      <w:r w:rsidRPr="00414816">
        <w:rPr>
          <w:rStyle w:val="VerbatimChar"/>
          <w:rFonts w:ascii="Times New Roman" w:hAnsi="Times New Roman" w:cs="Times New Roman"/>
        </w:rPr>
        <w:t xml:space="preserve">## [21] "ST2.1"      "ST3.1"      "ST4.1"      "ST5.1"      "FSP.2"     </w:t>
      </w:r>
      <w:r w:rsidRPr="00414816">
        <w:rPr>
          <w:rFonts w:ascii="Times New Roman" w:hAnsi="Times New Roman" w:cs="Times New Roman"/>
        </w:rPr>
        <w:br/>
      </w:r>
      <w:r w:rsidRPr="00414816">
        <w:rPr>
          <w:rStyle w:val="VerbatimChar"/>
          <w:rFonts w:ascii="Times New Roman" w:hAnsi="Times New Roman" w:cs="Times New Roman"/>
        </w:rPr>
        <w:t xml:space="preserve">## [26] "FSW.2"      "SSP.2"      "SSW.2"      "ACE.2"      "DBF.2"     </w:t>
      </w:r>
      <w:r w:rsidRPr="00414816">
        <w:rPr>
          <w:rFonts w:ascii="Times New Roman" w:hAnsi="Times New Roman" w:cs="Times New Roman"/>
        </w:rPr>
        <w:br/>
      </w:r>
      <w:r w:rsidRPr="00414816">
        <w:rPr>
          <w:rStyle w:val="VerbatimChar"/>
          <w:rFonts w:ascii="Times New Roman" w:hAnsi="Times New Roman" w:cs="Times New Roman"/>
        </w:rPr>
        <w:t xml:space="preserve">## [31] "WNR.2"      "UFE.2"      "BPC.2"      "BPW.2"      "NPA.2"     </w:t>
      </w:r>
      <w:r w:rsidRPr="00414816">
        <w:rPr>
          <w:rFonts w:ascii="Times New Roman" w:hAnsi="Times New Roman" w:cs="Times New Roman"/>
        </w:rPr>
        <w:br/>
      </w:r>
      <w:r w:rsidRPr="00414816">
        <w:rPr>
          <w:rStyle w:val="VerbatimChar"/>
          <w:rFonts w:ascii="Times New Roman" w:hAnsi="Times New Roman" w:cs="Times New Roman"/>
        </w:rPr>
        <w:lastRenderedPageBreak/>
        <w:t xml:space="preserve">## [36] "NPW.2"      "TPW.2"      "ST1.2"      "ST2.2"      "ST3.2"     </w:t>
      </w:r>
      <w:r w:rsidRPr="00414816">
        <w:rPr>
          <w:rFonts w:ascii="Times New Roman" w:hAnsi="Times New Roman" w:cs="Times New Roman"/>
        </w:rPr>
        <w:br/>
      </w:r>
      <w:r w:rsidRPr="00414816">
        <w:rPr>
          <w:rStyle w:val="VerbatimChar"/>
          <w:rFonts w:ascii="Times New Roman" w:hAnsi="Times New Roman" w:cs="Times New Roman"/>
        </w:rPr>
        <w:t>## [41] "ST4.2"      "ST5.2"      "TOURNAMENT" "GENDER"</w:t>
      </w:r>
    </w:p>
    <w:p w14:paraId="0791B7E4"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Before change character values, “Round” and “Result” to factor let’s check head and tail of the data set. There is 44 variable, so visualizing the head and tail is not feasible. Therefore, just problematic variable parts of the data shown.</w:t>
      </w:r>
    </w:p>
    <w:p w14:paraId="7C484CCA"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Head and tail of the PLAYER1 and PLAYER2:</w:t>
      </w:r>
    </w:p>
    <w:tbl>
      <w:tblPr>
        <w:tblStyle w:val="Table"/>
        <w:tblW w:w="0" w:type="auto"/>
        <w:tblLook w:val="0020" w:firstRow="1" w:lastRow="0" w:firstColumn="0" w:lastColumn="0" w:noHBand="0" w:noVBand="0"/>
      </w:tblPr>
      <w:tblGrid>
        <w:gridCol w:w="1956"/>
        <w:gridCol w:w="1836"/>
      </w:tblGrid>
      <w:tr w:rsidR="005F7FBB" w:rsidRPr="00414816" w14:paraId="65E07835"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7CB6CC9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PLAYER1</w:t>
            </w:r>
          </w:p>
        </w:tc>
        <w:tc>
          <w:tcPr>
            <w:tcW w:w="0" w:type="auto"/>
          </w:tcPr>
          <w:p w14:paraId="0BD42D7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PLAYER2</w:t>
            </w:r>
          </w:p>
        </w:tc>
      </w:tr>
      <w:tr w:rsidR="005F7FBB" w:rsidRPr="00414816" w14:paraId="645CEEB7" w14:textId="77777777">
        <w:tc>
          <w:tcPr>
            <w:tcW w:w="0" w:type="auto"/>
          </w:tcPr>
          <w:p w14:paraId="6F70648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Lukas Lacko</w:t>
            </w:r>
          </w:p>
        </w:tc>
        <w:tc>
          <w:tcPr>
            <w:tcW w:w="0" w:type="auto"/>
          </w:tcPr>
          <w:p w14:paraId="45CCFEE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Novak Djokovic</w:t>
            </w:r>
          </w:p>
        </w:tc>
      </w:tr>
      <w:tr w:rsidR="005F7FBB" w:rsidRPr="00414816" w14:paraId="666099A6" w14:textId="77777777">
        <w:tc>
          <w:tcPr>
            <w:tcW w:w="0" w:type="auto"/>
          </w:tcPr>
          <w:p w14:paraId="5C3EBEC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Leonardo Mayer</w:t>
            </w:r>
          </w:p>
        </w:tc>
        <w:tc>
          <w:tcPr>
            <w:tcW w:w="0" w:type="auto"/>
          </w:tcPr>
          <w:p w14:paraId="6E2A433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Albert Montanes</w:t>
            </w:r>
          </w:p>
        </w:tc>
      </w:tr>
      <w:tr w:rsidR="005F7FBB" w:rsidRPr="00414816" w14:paraId="7CA724D4" w14:textId="77777777">
        <w:tc>
          <w:tcPr>
            <w:tcW w:w="0" w:type="auto"/>
          </w:tcPr>
          <w:p w14:paraId="22F34FE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Marcos Baghdatis</w:t>
            </w:r>
          </w:p>
        </w:tc>
        <w:tc>
          <w:tcPr>
            <w:tcW w:w="0" w:type="auto"/>
          </w:tcPr>
          <w:p w14:paraId="6B4CCED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Denis Istomin</w:t>
            </w:r>
          </w:p>
        </w:tc>
      </w:tr>
    </w:tbl>
    <w:tbl>
      <w:tblPr>
        <w:tblStyle w:val="Table"/>
        <w:tblpPr w:leftFromText="141" w:rightFromText="141" w:vertAnchor="text" w:horzAnchor="page" w:tblpX="5253" w:tblpY="-1295"/>
        <w:tblW w:w="0" w:type="auto"/>
        <w:tblLook w:val="0020" w:firstRow="1" w:lastRow="0" w:firstColumn="0" w:lastColumn="0" w:noHBand="0" w:noVBand="0"/>
      </w:tblPr>
      <w:tblGrid>
        <w:gridCol w:w="1270"/>
        <w:gridCol w:w="1556"/>
      </w:tblGrid>
      <w:tr w:rsidR="00414816" w:rsidRPr="00414816" w14:paraId="796EA1F5" w14:textId="77777777" w:rsidTr="00414816">
        <w:trPr>
          <w:cnfStyle w:val="100000000000" w:firstRow="1" w:lastRow="0" w:firstColumn="0" w:lastColumn="0" w:oddVBand="0" w:evenVBand="0" w:oddHBand="0" w:evenHBand="0" w:firstRowFirstColumn="0" w:firstRowLastColumn="0" w:lastRowFirstColumn="0" w:lastRowLastColumn="0"/>
          <w:tblHeader/>
        </w:trPr>
        <w:tc>
          <w:tcPr>
            <w:tcW w:w="0" w:type="auto"/>
          </w:tcPr>
          <w:p w14:paraId="68D4C2DE"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PLAYER1</w:t>
            </w:r>
          </w:p>
        </w:tc>
        <w:tc>
          <w:tcPr>
            <w:tcW w:w="0" w:type="auto"/>
          </w:tcPr>
          <w:p w14:paraId="4544BF60"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PLAYER2</w:t>
            </w:r>
          </w:p>
        </w:tc>
      </w:tr>
      <w:tr w:rsidR="00414816" w:rsidRPr="00414816" w14:paraId="0720912D" w14:textId="77777777" w:rsidTr="00414816">
        <w:tc>
          <w:tcPr>
            <w:tcW w:w="0" w:type="auto"/>
          </w:tcPr>
          <w:p w14:paraId="02637748" w14:textId="77777777" w:rsidR="00414816" w:rsidRPr="00414816" w:rsidRDefault="00414816" w:rsidP="00414816">
            <w:pPr>
              <w:pStyle w:val="Compact"/>
              <w:rPr>
                <w:rFonts w:ascii="Times New Roman" w:hAnsi="Times New Roman" w:cs="Times New Roman"/>
              </w:rPr>
            </w:pPr>
            <w:proofErr w:type="spellStart"/>
            <w:r w:rsidRPr="00414816">
              <w:rPr>
                <w:rFonts w:ascii="Times New Roman" w:hAnsi="Times New Roman" w:cs="Times New Roman"/>
              </w:rPr>
              <w:t>M.Bartoli</w:t>
            </w:r>
            <w:proofErr w:type="spellEnd"/>
          </w:p>
        </w:tc>
        <w:tc>
          <w:tcPr>
            <w:tcW w:w="0" w:type="auto"/>
          </w:tcPr>
          <w:p w14:paraId="3CE3B842"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K.Flipkens</w:t>
            </w:r>
          </w:p>
        </w:tc>
      </w:tr>
      <w:tr w:rsidR="00414816" w:rsidRPr="00414816" w14:paraId="2265BAB3" w14:textId="77777777" w:rsidTr="00414816">
        <w:tc>
          <w:tcPr>
            <w:tcW w:w="0" w:type="auto"/>
          </w:tcPr>
          <w:p w14:paraId="27594E0D" w14:textId="77777777" w:rsidR="00414816" w:rsidRPr="00414816" w:rsidRDefault="00414816" w:rsidP="00414816">
            <w:pPr>
              <w:pStyle w:val="Compact"/>
              <w:rPr>
                <w:rFonts w:ascii="Times New Roman" w:hAnsi="Times New Roman" w:cs="Times New Roman"/>
              </w:rPr>
            </w:pPr>
            <w:proofErr w:type="spellStart"/>
            <w:proofErr w:type="gramStart"/>
            <w:r w:rsidRPr="00414816">
              <w:rPr>
                <w:rFonts w:ascii="Times New Roman" w:hAnsi="Times New Roman" w:cs="Times New Roman"/>
              </w:rPr>
              <w:t>S.Lisicki</w:t>
            </w:r>
            <w:proofErr w:type="spellEnd"/>
            <w:proofErr w:type="gramEnd"/>
          </w:p>
        </w:tc>
        <w:tc>
          <w:tcPr>
            <w:tcW w:w="0" w:type="auto"/>
          </w:tcPr>
          <w:p w14:paraId="2814008C"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A.Radwanska</w:t>
            </w:r>
          </w:p>
        </w:tc>
      </w:tr>
      <w:tr w:rsidR="00414816" w:rsidRPr="00414816" w14:paraId="69E70CCA" w14:textId="77777777" w:rsidTr="00414816">
        <w:tc>
          <w:tcPr>
            <w:tcW w:w="0" w:type="auto"/>
          </w:tcPr>
          <w:p w14:paraId="3CEC2C5B" w14:textId="77777777" w:rsidR="00414816" w:rsidRPr="00414816" w:rsidRDefault="00414816" w:rsidP="00414816">
            <w:pPr>
              <w:pStyle w:val="Compact"/>
              <w:rPr>
                <w:rFonts w:ascii="Times New Roman" w:hAnsi="Times New Roman" w:cs="Times New Roman"/>
              </w:rPr>
            </w:pPr>
            <w:proofErr w:type="spellStart"/>
            <w:proofErr w:type="gramStart"/>
            <w:r w:rsidRPr="00414816">
              <w:rPr>
                <w:rFonts w:ascii="Times New Roman" w:hAnsi="Times New Roman" w:cs="Times New Roman"/>
              </w:rPr>
              <w:t>S.Lisicki</w:t>
            </w:r>
            <w:proofErr w:type="spellEnd"/>
            <w:proofErr w:type="gramEnd"/>
          </w:p>
        </w:tc>
        <w:tc>
          <w:tcPr>
            <w:tcW w:w="0" w:type="auto"/>
          </w:tcPr>
          <w:p w14:paraId="4B6E84BC"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M.Bartoli</w:t>
            </w:r>
          </w:p>
        </w:tc>
      </w:tr>
    </w:tbl>
    <w:p w14:paraId="333CD16D" w14:textId="77777777" w:rsidR="005F7FBB" w:rsidRPr="00414816" w:rsidRDefault="005F7FBB">
      <w:pPr>
        <w:rPr>
          <w:rFonts w:ascii="Times New Roman" w:hAnsi="Times New Roman" w:cs="Times New Roman"/>
        </w:rPr>
      </w:pPr>
    </w:p>
    <w:p w14:paraId="7DF10891"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As seen on the “PLAYER1” and “PLAYER2”, there is problem about how player names saved to data. In some rows player names saved as full name (first name + surname). However, in other rows, player names saved as shortened way like “M.Bartolli”. This problem fixed by convert all names shortened.</w:t>
      </w:r>
    </w:p>
    <w:p w14:paraId="22E2A2CE"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After fixed player names, there is 358 player on this data set.</w:t>
      </w:r>
    </w:p>
    <w:tbl>
      <w:tblPr>
        <w:tblStyle w:val="Table"/>
        <w:tblW w:w="0" w:type="auto"/>
        <w:tblLook w:val="0020" w:firstRow="1" w:lastRow="0" w:firstColumn="0" w:lastColumn="0" w:noHBand="0" w:noVBand="0"/>
      </w:tblPr>
      <w:tblGrid>
        <w:gridCol w:w="1450"/>
        <w:gridCol w:w="1396"/>
      </w:tblGrid>
      <w:tr w:rsidR="005F7FBB" w:rsidRPr="00414816" w14:paraId="5C00E1CA"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6B8C838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PLAYER1</w:t>
            </w:r>
          </w:p>
        </w:tc>
        <w:tc>
          <w:tcPr>
            <w:tcW w:w="0" w:type="auto"/>
          </w:tcPr>
          <w:p w14:paraId="089F22A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PLAYER2</w:t>
            </w:r>
          </w:p>
        </w:tc>
      </w:tr>
      <w:tr w:rsidR="005F7FBB" w:rsidRPr="00414816" w14:paraId="281C0011" w14:textId="77777777">
        <w:tc>
          <w:tcPr>
            <w:tcW w:w="0" w:type="auto"/>
          </w:tcPr>
          <w:p w14:paraId="28E2F80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L.Lacko</w:t>
            </w:r>
          </w:p>
        </w:tc>
        <w:tc>
          <w:tcPr>
            <w:tcW w:w="0" w:type="auto"/>
          </w:tcPr>
          <w:p w14:paraId="2651B86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N.Djokovic</w:t>
            </w:r>
          </w:p>
        </w:tc>
      </w:tr>
      <w:tr w:rsidR="005F7FBB" w:rsidRPr="00414816" w14:paraId="650CA810" w14:textId="77777777">
        <w:tc>
          <w:tcPr>
            <w:tcW w:w="0" w:type="auto"/>
          </w:tcPr>
          <w:p w14:paraId="553B4BF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L.Mayer</w:t>
            </w:r>
          </w:p>
        </w:tc>
        <w:tc>
          <w:tcPr>
            <w:tcW w:w="0" w:type="auto"/>
          </w:tcPr>
          <w:p w14:paraId="5EDD262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A.Montanes</w:t>
            </w:r>
          </w:p>
        </w:tc>
      </w:tr>
      <w:tr w:rsidR="005F7FBB" w:rsidRPr="00414816" w14:paraId="53F96344" w14:textId="77777777">
        <w:tc>
          <w:tcPr>
            <w:tcW w:w="0" w:type="auto"/>
          </w:tcPr>
          <w:p w14:paraId="3198531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M.Baghdatis</w:t>
            </w:r>
          </w:p>
        </w:tc>
        <w:tc>
          <w:tcPr>
            <w:tcW w:w="0" w:type="auto"/>
          </w:tcPr>
          <w:p w14:paraId="3BB96F8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D.Istomin</w:t>
            </w:r>
          </w:p>
        </w:tc>
      </w:tr>
    </w:tbl>
    <w:p w14:paraId="216208E3"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Except player name columns, data seems well tabulated data. There is no unnecessary columns. There is 0 duplicated observations in the data set. Player names fixed too.</w:t>
      </w:r>
    </w:p>
    <w:p w14:paraId="48FBB67E"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Now character values, “Round” and “Result” can be changed to factor. And finalize structure of the data is:</w:t>
      </w:r>
    </w:p>
    <w:p w14:paraId="7B94EB4B"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Also there is problem about BPC(Break Points Created) and BPW(Break Points Win). Logically, BPC must be greater or equal to BPW but in some rows BPC is lower than BPW like below example. This fixed by exchanging BPC values by BPW and BPW values by BPC when BPW &gt; BPC.</w:t>
      </w:r>
    </w:p>
    <w:tbl>
      <w:tblPr>
        <w:tblStyle w:val="Table"/>
        <w:tblW w:w="0" w:type="auto"/>
        <w:tblLook w:val="0020" w:firstRow="1" w:lastRow="0" w:firstColumn="0" w:lastColumn="0" w:noHBand="0" w:noVBand="0"/>
      </w:tblPr>
      <w:tblGrid>
        <w:gridCol w:w="850"/>
        <w:gridCol w:w="917"/>
        <w:gridCol w:w="850"/>
        <w:gridCol w:w="917"/>
      </w:tblGrid>
      <w:tr w:rsidR="005F7FBB" w:rsidRPr="00414816" w14:paraId="19F46546"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1B138F30"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BPC.1</w:t>
            </w:r>
          </w:p>
        </w:tc>
        <w:tc>
          <w:tcPr>
            <w:tcW w:w="0" w:type="auto"/>
          </w:tcPr>
          <w:p w14:paraId="5868F057"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BPW.1</w:t>
            </w:r>
          </w:p>
        </w:tc>
        <w:tc>
          <w:tcPr>
            <w:tcW w:w="0" w:type="auto"/>
          </w:tcPr>
          <w:p w14:paraId="4CD91385"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BPC.2</w:t>
            </w:r>
          </w:p>
        </w:tc>
        <w:tc>
          <w:tcPr>
            <w:tcW w:w="0" w:type="auto"/>
          </w:tcPr>
          <w:p w14:paraId="3ECEADF5"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BPW.2</w:t>
            </w:r>
          </w:p>
        </w:tc>
      </w:tr>
      <w:tr w:rsidR="005F7FBB" w:rsidRPr="00414816" w14:paraId="6ACEA0AE" w14:textId="77777777">
        <w:tc>
          <w:tcPr>
            <w:tcW w:w="0" w:type="auto"/>
          </w:tcPr>
          <w:p w14:paraId="4FDDFD07"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w:t>
            </w:r>
          </w:p>
        </w:tc>
        <w:tc>
          <w:tcPr>
            <w:tcW w:w="0" w:type="auto"/>
          </w:tcPr>
          <w:p w14:paraId="1240E424"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3</w:t>
            </w:r>
          </w:p>
        </w:tc>
        <w:tc>
          <w:tcPr>
            <w:tcW w:w="0" w:type="auto"/>
          </w:tcPr>
          <w:p w14:paraId="5E7CF07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7A214E88"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8</w:t>
            </w:r>
          </w:p>
        </w:tc>
      </w:tr>
      <w:tr w:rsidR="005F7FBB" w:rsidRPr="00414816" w14:paraId="754BAEA0" w14:textId="77777777">
        <w:tc>
          <w:tcPr>
            <w:tcW w:w="0" w:type="auto"/>
          </w:tcPr>
          <w:p w14:paraId="13F714FF"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7</w:t>
            </w:r>
          </w:p>
        </w:tc>
        <w:tc>
          <w:tcPr>
            <w:tcW w:w="0" w:type="auto"/>
          </w:tcPr>
          <w:p w14:paraId="08ED2FC4"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14</w:t>
            </w:r>
          </w:p>
        </w:tc>
        <w:tc>
          <w:tcPr>
            <w:tcW w:w="0" w:type="auto"/>
          </w:tcPr>
          <w:p w14:paraId="0E4E1D5D"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w:t>
            </w:r>
          </w:p>
        </w:tc>
        <w:tc>
          <w:tcPr>
            <w:tcW w:w="0" w:type="auto"/>
          </w:tcPr>
          <w:p w14:paraId="65C9443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w:t>
            </w:r>
          </w:p>
        </w:tc>
      </w:tr>
      <w:tr w:rsidR="005F7FBB" w:rsidRPr="00414816" w14:paraId="3EC0B64F" w14:textId="77777777">
        <w:tc>
          <w:tcPr>
            <w:tcW w:w="0" w:type="auto"/>
          </w:tcPr>
          <w:p w14:paraId="7377217D"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w:t>
            </w:r>
          </w:p>
        </w:tc>
        <w:tc>
          <w:tcPr>
            <w:tcW w:w="0" w:type="auto"/>
          </w:tcPr>
          <w:p w14:paraId="3C4CB1DF"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9</w:t>
            </w:r>
          </w:p>
        </w:tc>
        <w:tc>
          <w:tcPr>
            <w:tcW w:w="0" w:type="auto"/>
          </w:tcPr>
          <w:p w14:paraId="65507C6B"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5BC20EDA"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13</w:t>
            </w:r>
          </w:p>
        </w:tc>
      </w:tr>
    </w:tbl>
    <w:p w14:paraId="021ECADF"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There are similar problems with NPA and NPW for Aus open and French Open tournaments, NPA should be greater or equal to NPW. This fixed by exchanging NPA values by NPW and NPW values by NPA when NPW &gt; NPA.</w:t>
      </w:r>
    </w:p>
    <w:tbl>
      <w:tblPr>
        <w:tblStyle w:val="Table"/>
        <w:tblW w:w="0" w:type="auto"/>
        <w:tblLook w:val="0020" w:firstRow="1" w:lastRow="0" w:firstColumn="0" w:lastColumn="0" w:noHBand="0" w:noVBand="0"/>
      </w:tblPr>
      <w:tblGrid>
        <w:gridCol w:w="336"/>
        <w:gridCol w:w="877"/>
        <w:gridCol w:w="930"/>
        <w:gridCol w:w="877"/>
        <w:gridCol w:w="930"/>
      </w:tblGrid>
      <w:tr w:rsidR="005F7FBB" w:rsidRPr="00414816" w14:paraId="7EDCD416"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72597C24" w14:textId="77777777" w:rsidR="005F7FBB" w:rsidRPr="00414816" w:rsidRDefault="005F7FBB">
            <w:pPr>
              <w:pStyle w:val="Compact"/>
              <w:rPr>
                <w:rFonts w:ascii="Times New Roman" w:hAnsi="Times New Roman" w:cs="Times New Roman"/>
              </w:rPr>
            </w:pPr>
          </w:p>
        </w:tc>
        <w:tc>
          <w:tcPr>
            <w:tcW w:w="0" w:type="auto"/>
          </w:tcPr>
          <w:p w14:paraId="6DFC5495"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NPA.1</w:t>
            </w:r>
          </w:p>
        </w:tc>
        <w:tc>
          <w:tcPr>
            <w:tcW w:w="0" w:type="auto"/>
          </w:tcPr>
          <w:p w14:paraId="0445D14B"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NPW.1</w:t>
            </w:r>
          </w:p>
        </w:tc>
        <w:tc>
          <w:tcPr>
            <w:tcW w:w="0" w:type="auto"/>
          </w:tcPr>
          <w:p w14:paraId="057AD2C9"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NPA.2</w:t>
            </w:r>
          </w:p>
        </w:tc>
        <w:tc>
          <w:tcPr>
            <w:tcW w:w="0" w:type="auto"/>
          </w:tcPr>
          <w:p w14:paraId="53F526C2"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NPW.2</w:t>
            </w:r>
          </w:p>
        </w:tc>
      </w:tr>
      <w:tr w:rsidR="005F7FBB" w:rsidRPr="00414816" w14:paraId="26068F92" w14:textId="77777777">
        <w:tc>
          <w:tcPr>
            <w:tcW w:w="0" w:type="auto"/>
          </w:tcPr>
          <w:p w14:paraId="78C15A9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w:t>
            </w:r>
          </w:p>
        </w:tc>
        <w:tc>
          <w:tcPr>
            <w:tcW w:w="0" w:type="auto"/>
          </w:tcPr>
          <w:p w14:paraId="2CBDEDD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0D5AED0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11</w:t>
            </w:r>
          </w:p>
        </w:tc>
        <w:tc>
          <w:tcPr>
            <w:tcW w:w="0" w:type="auto"/>
          </w:tcPr>
          <w:p w14:paraId="744348A1"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54463FB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9</w:t>
            </w:r>
          </w:p>
        </w:tc>
      </w:tr>
      <w:tr w:rsidR="005F7FBB" w:rsidRPr="00414816" w14:paraId="715E744E" w14:textId="77777777">
        <w:tc>
          <w:tcPr>
            <w:tcW w:w="0" w:type="auto"/>
          </w:tcPr>
          <w:p w14:paraId="64BE89D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w:t>
            </w:r>
          </w:p>
        </w:tc>
        <w:tc>
          <w:tcPr>
            <w:tcW w:w="0" w:type="auto"/>
          </w:tcPr>
          <w:p w14:paraId="7CBAC09D"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237C3A21"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23</w:t>
            </w:r>
          </w:p>
        </w:tc>
        <w:tc>
          <w:tcPr>
            <w:tcW w:w="0" w:type="auto"/>
          </w:tcPr>
          <w:p w14:paraId="6FCEB776"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12</w:t>
            </w:r>
          </w:p>
        </w:tc>
        <w:tc>
          <w:tcPr>
            <w:tcW w:w="0" w:type="auto"/>
          </w:tcPr>
          <w:p w14:paraId="686121E6"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16</w:t>
            </w:r>
          </w:p>
        </w:tc>
      </w:tr>
      <w:tr w:rsidR="005F7FBB" w:rsidRPr="00414816" w14:paraId="5B378E43" w14:textId="77777777">
        <w:tc>
          <w:tcPr>
            <w:tcW w:w="0" w:type="auto"/>
          </w:tcPr>
          <w:p w14:paraId="4FA0C8E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5</w:t>
            </w:r>
          </w:p>
        </w:tc>
        <w:tc>
          <w:tcPr>
            <w:tcW w:w="0" w:type="auto"/>
          </w:tcPr>
          <w:p w14:paraId="6648F7D9"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9</w:t>
            </w:r>
          </w:p>
        </w:tc>
        <w:tc>
          <w:tcPr>
            <w:tcW w:w="0" w:type="auto"/>
          </w:tcPr>
          <w:p w14:paraId="1859322D"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13</w:t>
            </w:r>
          </w:p>
        </w:tc>
        <w:tc>
          <w:tcPr>
            <w:tcW w:w="0" w:type="auto"/>
          </w:tcPr>
          <w:p w14:paraId="30E6A2DE"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1B02F32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28</w:t>
            </w:r>
          </w:p>
        </w:tc>
      </w:tr>
    </w:tbl>
    <w:p w14:paraId="7D5991C7"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After fix the problem, all BPC values are greater than BPW. Same for NPA and NPW.</w:t>
      </w:r>
    </w:p>
    <w:p w14:paraId="703A7FA4" w14:textId="158353EB" w:rsidR="005F7FBB" w:rsidRPr="00414816" w:rsidRDefault="00D77620">
      <w:pPr>
        <w:pStyle w:val="Balk2"/>
        <w:rPr>
          <w:rFonts w:ascii="Times New Roman" w:hAnsi="Times New Roman" w:cs="Times New Roman"/>
        </w:rPr>
      </w:pPr>
      <w:bookmarkStart w:id="5" w:name="Xf44f29aa5f14fe5447e7a366f6dd181c9bfc129"/>
      <w:bookmarkEnd w:id="4"/>
      <w:r w:rsidRPr="00414816">
        <w:rPr>
          <w:rFonts w:ascii="Times New Roman" w:hAnsi="Times New Roman" w:cs="Times New Roman"/>
        </w:rPr>
        <w:lastRenderedPageBreak/>
        <w:t xml:space="preserve">4. </w:t>
      </w:r>
      <w:del w:id="6" w:author="90533" w:date="2024-05-25T12:22:00Z">
        <w:r w:rsidRPr="00414816" w:rsidDel="00D77620">
          <w:rPr>
            <w:rFonts w:ascii="Times New Roman" w:hAnsi="Times New Roman" w:cs="Times New Roman"/>
          </w:rPr>
          <w:delText xml:space="preserve">Explanatory </w:delText>
        </w:r>
      </w:del>
      <w:ins w:id="7" w:author="90533" w:date="2024-05-25T12:22:00Z">
        <w:r w:rsidRPr="00414816">
          <w:rPr>
            <w:rFonts w:ascii="Times New Roman" w:hAnsi="Times New Roman" w:cs="Times New Roman"/>
          </w:rPr>
          <w:t>Expl</w:t>
        </w:r>
        <w:r>
          <w:rPr>
            <w:rFonts w:ascii="Times New Roman" w:hAnsi="Times New Roman" w:cs="Times New Roman"/>
          </w:rPr>
          <w:t>or</w:t>
        </w:r>
        <w:r w:rsidRPr="00414816">
          <w:rPr>
            <w:rFonts w:ascii="Times New Roman" w:hAnsi="Times New Roman" w:cs="Times New Roman"/>
          </w:rPr>
          <w:t xml:space="preserve">atory </w:t>
        </w:r>
      </w:ins>
      <w:r w:rsidRPr="00414816">
        <w:rPr>
          <w:rFonts w:ascii="Times New Roman" w:hAnsi="Times New Roman" w:cs="Times New Roman"/>
        </w:rPr>
        <w:t xml:space="preserve">Data </w:t>
      </w:r>
      <w:proofErr w:type="gramStart"/>
      <w:r w:rsidRPr="00414816">
        <w:rPr>
          <w:rFonts w:ascii="Times New Roman" w:hAnsi="Times New Roman" w:cs="Times New Roman"/>
        </w:rPr>
        <w:t>Analysis(</w:t>
      </w:r>
      <w:proofErr w:type="gramEnd"/>
      <w:r w:rsidRPr="00414816">
        <w:rPr>
          <w:rFonts w:ascii="Times New Roman" w:hAnsi="Times New Roman" w:cs="Times New Roman"/>
        </w:rPr>
        <w:t>EDA) and Confirmatory Data Analysis(CDA)</w:t>
      </w:r>
    </w:p>
    <w:p w14:paraId="0F3FBCA1" w14:textId="77777777" w:rsidR="005F7FBB" w:rsidRPr="00414816" w:rsidRDefault="00D77620">
      <w:pPr>
        <w:pStyle w:val="Balk3"/>
        <w:rPr>
          <w:rFonts w:ascii="Times New Roman" w:hAnsi="Times New Roman" w:cs="Times New Roman"/>
        </w:rPr>
      </w:pPr>
      <w:bookmarkStart w:id="8" w:name="summary-statistics"/>
      <w:r w:rsidRPr="00414816">
        <w:rPr>
          <w:rFonts w:ascii="Times New Roman" w:hAnsi="Times New Roman" w:cs="Times New Roman"/>
        </w:rPr>
        <w:t>Summary Statistics</w:t>
      </w:r>
    </w:p>
    <w:p w14:paraId="1B341E51" w14:textId="19902F0D" w:rsidR="005F7FBB" w:rsidRPr="00414816" w:rsidRDefault="00D77620">
      <w:pPr>
        <w:pStyle w:val="FirstParagraph"/>
        <w:rPr>
          <w:rFonts w:ascii="Times New Roman" w:hAnsi="Times New Roman" w:cs="Times New Roman"/>
        </w:rPr>
      </w:pPr>
      <w:r w:rsidRPr="00414816">
        <w:rPr>
          <w:rFonts w:ascii="Times New Roman" w:hAnsi="Times New Roman" w:cs="Times New Roman"/>
        </w:rPr>
        <w:t xml:space="preserve">Below there are frequency tables for tournament, round, result and gender. Ausopen and French open tournaments have most number of match. Also, as expected most matches played at round 1. Number of male matches are greater than female matches. Moreover, Most round 1 matches played at US open, but at the remaining round US Open matches are not much when considering other tournaments. There </w:t>
      </w:r>
      <w:r w:rsidR="00414816">
        <w:rPr>
          <w:rFonts w:ascii="Times New Roman" w:hAnsi="Times New Roman" w:cs="Times New Roman"/>
        </w:rPr>
        <w:t>may</w:t>
      </w:r>
      <w:r w:rsidRPr="00414816">
        <w:rPr>
          <w:rFonts w:ascii="Times New Roman" w:hAnsi="Times New Roman" w:cs="Times New Roman"/>
        </w:rPr>
        <w:t xml:space="preserve"> be incomplete data for US Open.</w:t>
      </w:r>
    </w:p>
    <w:tbl>
      <w:tblPr>
        <w:tblStyle w:val="Table"/>
        <w:tblW w:w="0" w:type="auto"/>
        <w:tblLook w:val="0020" w:firstRow="1" w:lastRow="0" w:firstColumn="0" w:lastColumn="0" w:noHBand="0" w:noVBand="0"/>
      </w:tblPr>
      <w:tblGrid>
        <w:gridCol w:w="222"/>
        <w:gridCol w:w="1896"/>
        <w:gridCol w:w="1070"/>
        <w:gridCol w:w="1123"/>
        <w:gridCol w:w="1190"/>
      </w:tblGrid>
      <w:tr w:rsidR="005F7FBB" w:rsidRPr="00414816" w14:paraId="096D53F9"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397BDB40" w14:textId="77777777" w:rsidR="005F7FBB" w:rsidRPr="00414816" w:rsidRDefault="005F7FBB">
            <w:pPr>
              <w:pStyle w:val="Compact"/>
              <w:rPr>
                <w:rFonts w:ascii="Times New Roman" w:hAnsi="Times New Roman" w:cs="Times New Roman"/>
              </w:rPr>
            </w:pPr>
          </w:p>
        </w:tc>
        <w:tc>
          <w:tcPr>
            <w:tcW w:w="0" w:type="auto"/>
          </w:tcPr>
          <w:p w14:paraId="5F96E73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TOURNAMENT</w:t>
            </w:r>
          </w:p>
        </w:tc>
        <w:tc>
          <w:tcPr>
            <w:tcW w:w="0" w:type="auto"/>
          </w:tcPr>
          <w:p w14:paraId="3B30EEF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ROUND</w:t>
            </w:r>
          </w:p>
        </w:tc>
        <w:tc>
          <w:tcPr>
            <w:tcW w:w="0" w:type="auto"/>
          </w:tcPr>
          <w:p w14:paraId="5F4C463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RESULT</w:t>
            </w:r>
          </w:p>
        </w:tc>
        <w:tc>
          <w:tcPr>
            <w:tcW w:w="0" w:type="auto"/>
          </w:tcPr>
          <w:p w14:paraId="0C2F30B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GENDER</w:t>
            </w:r>
          </w:p>
        </w:tc>
      </w:tr>
      <w:tr w:rsidR="005F7FBB" w:rsidRPr="00414816" w14:paraId="0EB8BB3C" w14:textId="77777777">
        <w:tc>
          <w:tcPr>
            <w:tcW w:w="0" w:type="auto"/>
          </w:tcPr>
          <w:p w14:paraId="423B295C" w14:textId="77777777" w:rsidR="005F7FBB" w:rsidRPr="00414816" w:rsidRDefault="005F7FBB">
            <w:pPr>
              <w:pStyle w:val="Compact"/>
              <w:rPr>
                <w:rFonts w:ascii="Times New Roman" w:hAnsi="Times New Roman" w:cs="Times New Roman"/>
              </w:rPr>
            </w:pPr>
          </w:p>
        </w:tc>
        <w:tc>
          <w:tcPr>
            <w:tcW w:w="0" w:type="auto"/>
          </w:tcPr>
          <w:p w14:paraId="72AE873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AusOpen :253</w:t>
            </w:r>
          </w:p>
        </w:tc>
        <w:tc>
          <w:tcPr>
            <w:tcW w:w="0" w:type="auto"/>
          </w:tcPr>
          <w:p w14:paraId="2C8605D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1:536</w:t>
            </w:r>
          </w:p>
        </w:tc>
        <w:tc>
          <w:tcPr>
            <w:tcW w:w="0" w:type="auto"/>
          </w:tcPr>
          <w:p w14:paraId="2C9A360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1:465</w:t>
            </w:r>
          </w:p>
        </w:tc>
        <w:tc>
          <w:tcPr>
            <w:tcW w:w="0" w:type="auto"/>
          </w:tcPr>
          <w:p w14:paraId="3316DA1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F:452</w:t>
            </w:r>
          </w:p>
        </w:tc>
      </w:tr>
      <w:tr w:rsidR="005F7FBB" w:rsidRPr="00414816" w14:paraId="3989E93B" w14:textId="77777777">
        <w:tc>
          <w:tcPr>
            <w:tcW w:w="0" w:type="auto"/>
          </w:tcPr>
          <w:p w14:paraId="5FF3A657" w14:textId="77777777" w:rsidR="005F7FBB" w:rsidRPr="00414816" w:rsidRDefault="005F7FBB">
            <w:pPr>
              <w:pStyle w:val="Compact"/>
              <w:rPr>
                <w:rFonts w:ascii="Times New Roman" w:hAnsi="Times New Roman" w:cs="Times New Roman"/>
              </w:rPr>
            </w:pPr>
          </w:p>
        </w:tc>
        <w:tc>
          <w:tcPr>
            <w:tcW w:w="0" w:type="auto"/>
          </w:tcPr>
          <w:p w14:paraId="214144A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FrenchOpen:252</w:t>
            </w:r>
          </w:p>
        </w:tc>
        <w:tc>
          <w:tcPr>
            <w:tcW w:w="0" w:type="auto"/>
          </w:tcPr>
          <w:p w14:paraId="5FF292F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2:197</w:t>
            </w:r>
          </w:p>
        </w:tc>
        <w:tc>
          <w:tcPr>
            <w:tcW w:w="0" w:type="auto"/>
          </w:tcPr>
          <w:p w14:paraId="77FD6D6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2:478</w:t>
            </w:r>
          </w:p>
        </w:tc>
        <w:tc>
          <w:tcPr>
            <w:tcW w:w="0" w:type="auto"/>
          </w:tcPr>
          <w:p w14:paraId="505A76B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M:491</w:t>
            </w:r>
          </w:p>
        </w:tc>
      </w:tr>
      <w:tr w:rsidR="005F7FBB" w:rsidRPr="00414816" w14:paraId="74CD0189" w14:textId="77777777">
        <w:tc>
          <w:tcPr>
            <w:tcW w:w="0" w:type="auto"/>
          </w:tcPr>
          <w:p w14:paraId="7AC55B97" w14:textId="77777777" w:rsidR="005F7FBB" w:rsidRPr="00414816" w:rsidRDefault="005F7FBB">
            <w:pPr>
              <w:pStyle w:val="Compact"/>
              <w:rPr>
                <w:rFonts w:ascii="Times New Roman" w:hAnsi="Times New Roman" w:cs="Times New Roman"/>
              </w:rPr>
            </w:pPr>
          </w:p>
        </w:tc>
        <w:tc>
          <w:tcPr>
            <w:tcW w:w="0" w:type="auto"/>
          </w:tcPr>
          <w:p w14:paraId="0057A3E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USopen :202</w:t>
            </w:r>
          </w:p>
        </w:tc>
        <w:tc>
          <w:tcPr>
            <w:tcW w:w="0" w:type="auto"/>
          </w:tcPr>
          <w:p w14:paraId="3D38562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3:107</w:t>
            </w:r>
          </w:p>
        </w:tc>
        <w:tc>
          <w:tcPr>
            <w:tcW w:w="0" w:type="auto"/>
          </w:tcPr>
          <w:p w14:paraId="354DB93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01C81B5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r w:rsidR="005F7FBB" w:rsidRPr="00414816" w14:paraId="15EE7F31" w14:textId="77777777">
        <w:tc>
          <w:tcPr>
            <w:tcW w:w="0" w:type="auto"/>
          </w:tcPr>
          <w:p w14:paraId="77C0E26C" w14:textId="77777777" w:rsidR="005F7FBB" w:rsidRPr="00414816" w:rsidRDefault="005F7FBB">
            <w:pPr>
              <w:pStyle w:val="Compact"/>
              <w:rPr>
                <w:rFonts w:ascii="Times New Roman" w:hAnsi="Times New Roman" w:cs="Times New Roman"/>
              </w:rPr>
            </w:pPr>
          </w:p>
        </w:tc>
        <w:tc>
          <w:tcPr>
            <w:tcW w:w="0" w:type="auto"/>
          </w:tcPr>
          <w:p w14:paraId="3DBB518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Wimbledon :236</w:t>
            </w:r>
          </w:p>
        </w:tc>
        <w:tc>
          <w:tcPr>
            <w:tcW w:w="0" w:type="auto"/>
          </w:tcPr>
          <w:p w14:paraId="5633917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4: 55</w:t>
            </w:r>
          </w:p>
        </w:tc>
        <w:tc>
          <w:tcPr>
            <w:tcW w:w="0" w:type="auto"/>
          </w:tcPr>
          <w:p w14:paraId="136071E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75FD6A9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r w:rsidR="005F7FBB" w:rsidRPr="00414816" w14:paraId="3B757CCE" w14:textId="77777777">
        <w:tc>
          <w:tcPr>
            <w:tcW w:w="0" w:type="auto"/>
          </w:tcPr>
          <w:p w14:paraId="799242F4" w14:textId="77777777" w:rsidR="005F7FBB" w:rsidRPr="00414816" w:rsidRDefault="005F7FBB">
            <w:pPr>
              <w:pStyle w:val="Compact"/>
              <w:rPr>
                <w:rFonts w:ascii="Times New Roman" w:hAnsi="Times New Roman" w:cs="Times New Roman"/>
              </w:rPr>
            </w:pPr>
          </w:p>
        </w:tc>
        <w:tc>
          <w:tcPr>
            <w:tcW w:w="0" w:type="auto"/>
          </w:tcPr>
          <w:p w14:paraId="7B1F87C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03A8777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5: 27</w:t>
            </w:r>
          </w:p>
        </w:tc>
        <w:tc>
          <w:tcPr>
            <w:tcW w:w="0" w:type="auto"/>
          </w:tcPr>
          <w:p w14:paraId="70FB130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6B15B96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r w:rsidR="005F7FBB" w:rsidRPr="00414816" w14:paraId="3F282CF5" w14:textId="77777777">
        <w:tc>
          <w:tcPr>
            <w:tcW w:w="0" w:type="auto"/>
          </w:tcPr>
          <w:p w14:paraId="2541B817" w14:textId="77777777" w:rsidR="005F7FBB" w:rsidRPr="00414816" w:rsidRDefault="005F7FBB">
            <w:pPr>
              <w:pStyle w:val="Compact"/>
              <w:rPr>
                <w:rFonts w:ascii="Times New Roman" w:hAnsi="Times New Roman" w:cs="Times New Roman"/>
              </w:rPr>
            </w:pPr>
          </w:p>
        </w:tc>
        <w:tc>
          <w:tcPr>
            <w:tcW w:w="0" w:type="auto"/>
          </w:tcPr>
          <w:p w14:paraId="6540083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6489341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6: 14</w:t>
            </w:r>
          </w:p>
        </w:tc>
        <w:tc>
          <w:tcPr>
            <w:tcW w:w="0" w:type="auto"/>
          </w:tcPr>
          <w:p w14:paraId="7E9F98E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4BBA24F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r w:rsidR="005F7FBB" w:rsidRPr="00414816" w14:paraId="2F6C3CC1" w14:textId="77777777">
        <w:tc>
          <w:tcPr>
            <w:tcW w:w="0" w:type="auto"/>
          </w:tcPr>
          <w:p w14:paraId="03519311" w14:textId="77777777" w:rsidR="005F7FBB" w:rsidRPr="00414816" w:rsidRDefault="005F7FBB">
            <w:pPr>
              <w:pStyle w:val="Compact"/>
              <w:rPr>
                <w:rFonts w:ascii="Times New Roman" w:hAnsi="Times New Roman" w:cs="Times New Roman"/>
              </w:rPr>
            </w:pPr>
          </w:p>
        </w:tc>
        <w:tc>
          <w:tcPr>
            <w:tcW w:w="0" w:type="auto"/>
          </w:tcPr>
          <w:p w14:paraId="6B83A16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33D3EF6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7: 7</w:t>
            </w:r>
          </w:p>
        </w:tc>
        <w:tc>
          <w:tcPr>
            <w:tcW w:w="0" w:type="auto"/>
          </w:tcPr>
          <w:p w14:paraId="6493D39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0" w:type="auto"/>
          </w:tcPr>
          <w:p w14:paraId="16289F1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r>
    </w:tbl>
    <w:tbl>
      <w:tblPr>
        <w:tblStyle w:val="Table"/>
        <w:tblpPr w:leftFromText="141" w:rightFromText="141" w:vertAnchor="text" w:horzAnchor="page" w:tblpX="6413" w:tblpY="-2240"/>
        <w:tblW w:w="0" w:type="auto"/>
        <w:tblLook w:val="0020" w:firstRow="1" w:lastRow="0" w:firstColumn="0" w:lastColumn="0" w:noHBand="0" w:noVBand="0"/>
      </w:tblPr>
      <w:tblGrid>
        <w:gridCol w:w="1403"/>
        <w:gridCol w:w="576"/>
        <w:gridCol w:w="456"/>
        <w:gridCol w:w="456"/>
        <w:gridCol w:w="456"/>
        <w:gridCol w:w="336"/>
        <w:gridCol w:w="336"/>
        <w:gridCol w:w="626"/>
      </w:tblGrid>
      <w:tr w:rsidR="00414816" w:rsidRPr="00414816" w14:paraId="51080E26" w14:textId="77777777" w:rsidTr="00414816">
        <w:trPr>
          <w:cnfStyle w:val="100000000000" w:firstRow="1" w:lastRow="0" w:firstColumn="0" w:lastColumn="0" w:oddVBand="0" w:evenVBand="0" w:oddHBand="0" w:evenHBand="0" w:firstRowFirstColumn="0" w:firstRowLastColumn="0" w:lastRowFirstColumn="0" w:lastRowLastColumn="0"/>
          <w:tblHeader/>
        </w:trPr>
        <w:tc>
          <w:tcPr>
            <w:tcW w:w="0" w:type="auto"/>
          </w:tcPr>
          <w:p w14:paraId="70254C7B" w14:textId="77777777" w:rsidR="00414816" w:rsidRPr="00414816" w:rsidRDefault="00414816" w:rsidP="00414816">
            <w:pPr>
              <w:pStyle w:val="Compact"/>
              <w:rPr>
                <w:rFonts w:ascii="Times New Roman" w:hAnsi="Times New Roman" w:cs="Times New Roman"/>
              </w:rPr>
            </w:pPr>
          </w:p>
        </w:tc>
        <w:tc>
          <w:tcPr>
            <w:tcW w:w="0" w:type="auto"/>
          </w:tcPr>
          <w:p w14:paraId="61F3FE72" w14:textId="77777777" w:rsidR="00414816" w:rsidRPr="00414816" w:rsidRDefault="00414816" w:rsidP="00414816">
            <w:pPr>
              <w:pStyle w:val="Compact"/>
              <w:jc w:val="right"/>
              <w:rPr>
                <w:rFonts w:ascii="Times New Roman" w:hAnsi="Times New Roman" w:cs="Times New Roman"/>
              </w:rPr>
            </w:pPr>
            <w:commentRangeStart w:id="9"/>
            <w:r w:rsidRPr="00414816">
              <w:rPr>
                <w:rFonts w:ascii="Times New Roman" w:hAnsi="Times New Roman" w:cs="Times New Roman"/>
              </w:rPr>
              <w:t>1</w:t>
            </w:r>
          </w:p>
        </w:tc>
        <w:tc>
          <w:tcPr>
            <w:tcW w:w="0" w:type="auto"/>
          </w:tcPr>
          <w:p w14:paraId="68754DA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c>
          <w:tcPr>
            <w:tcW w:w="0" w:type="auto"/>
          </w:tcPr>
          <w:p w14:paraId="7731E61F"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3</w:t>
            </w:r>
          </w:p>
        </w:tc>
        <w:tc>
          <w:tcPr>
            <w:tcW w:w="0" w:type="auto"/>
          </w:tcPr>
          <w:p w14:paraId="50563244"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15D3300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5</w:t>
            </w:r>
          </w:p>
        </w:tc>
        <w:tc>
          <w:tcPr>
            <w:tcW w:w="0" w:type="auto"/>
          </w:tcPr>
          <w:p w14:paraId="61E711E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6</w:t>
            </w:r>
          </w:p>
        </w:tc>
        <w:tc>
          <w:tcPr>
            <w:tcW w:w="0" w:type="auto"/>
          </w:tcPr>
          <w:p w14:paraId="78A79B91"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7</w:t>
            </w:r>
            <w:commentRangeEnd w:id="9"/>
            <w:r w:rsidR="00D77620">
              <w:rPr>
                <w:rStyle w:val="AklamaBavurusu"/>
              </w:rPr>
              <w:commentReference w:id="9"/>
            </w:r>
          </w:p>
        </w:tc>
      </w:tr>
      <w:tr w:rsidR="00414816" w:rsidRPr="00414816" w14:paraId="6F472681" w14:textId="77777777" w:rsidTr="00414816">
        <w:tc>
          <w:tcPr>
            <w:tcW w:w="0" w:type="auto"/>
          </w:tcPr>
          <w:p w14:paraId="3D13A70A"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AusOpen</w:t>
            </w:r>
          </w:p>
        </w:tc>
        <w:tc>
          <w:tcPr>
            <w:tcW w:w="0" w:type="auto"/>
          </w:tcPr>
          <w:p w14:paraId="35FBFF4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128</w:t>
            </w:r>
          </w:p>
        </w:tc>
        <w:tc>
          <w:tcPr>
            <w:tcW w:w="0" w:type="auto"/>
          </w:tcPr>
          <w:p w14:paraId="1F7E108E"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64</w:t>
            </w:r>
          </w:p>
        </w:tc>
        <w:tc>
          <w:tcPr>
            <w:tcW w:w="0" w:type="auto"/>
          </w:tcPr>
          <w:p w14:paraId="424DDA6C"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31</w:t>
            </w:r>
          </w:p>
        </w:tc>
        <w:tc>
          <w:tcPr>
            <w:tcW w:w="0" w:type="auto"/>
          </w:tcPr>
          <w:p w14:paraId="3FC13BF9"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73269805"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2AA2EC7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4756FD7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r>
      <w:tr w:rsidR="00414816" w:rsidRPr="00414816" w14:paraId="0B469C6E" w14:textId="77777777" w:rsidTr="00414816">
        <w:tc>
          <w:tcPr>
            <w:tcW w:w="0" w:type="auto"/>
          </w:tcPr>
          <w:p w14:paraId="179D265D"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FrenchOpen</w:t>
            </w:r>
          </w:p>
        </w:tc>
        <w:tc>
          <w:tcPr>
            <w:tcW w:w="0" w:type="auto"/>
          </w:tcPr>
          <w:p w14:paraId="02D58F3C"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127</w:t>
            </w:r>
          </w:p>
        </w:tc>
        <w:tc>
          <w:tcPr>
            <w:tcW w:w="0" w:type="auto"/>
          </w:tcPr>
          <w:p w14:paraId="55E4B548"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63</w:t>
            </w:r>
          </w:p>
        </w:tc>
        <w:tc>
          <w:tcPr>
            <w:tcW w:w="0" w:type="auto"/>
          </w:tcPr>
          <w:p w14:paraId="420B65BF"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32</w:t>
            </w:r>
          </w:p>
        </w:tc>
        <w:tc>
          <w:tcPr>
            <w:tcW w:w="0" w:type="auto"/>
          </w:tcPr>
          <w:p w14:paraId="4A4B3205"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41CAB74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18E68B0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5F70F3D2"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r>
      <w:tr w:rsidR="00414816" w:rsidRPr="00414816" w14:paraId="0A74D6B6" w14:textId="77777777" w:rsidTr="00414816">
        <w:tc>
          <w:tcPr>
            <w:tcW w:w="0" w:type="auto"/>
          </w:tcPr>
          <w:p w14:paraId="2EEBD2F9"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USopen</w:t>
            </w:r>
          </w:p>
        </w:tc>
        <w:tc>
          <w:tcPr>
            <w:tcW w:w="0" w:type="auto"/>
          </w:tcPr>
          <w:p w14:paraId="280957FA"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153</w:t>
            </w:r>
          </w:p>
        </w:tc>
        <w:tc>
          <w:tcPr>
            <w:tcW w:w="0" w:type="auto"/>
          </w:tcPr>
          <w:p w14:paraId="0980CA2C"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20</w:t>
            </w:r>
          </w:p>
        </w:tc>
        <w:tc>
          <w:tcPr>
            <w:tcW w:w="0" w:type="auto"/>
          </w:tcPr>
          <w:p w14:paraId="2CD89DE0"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0D2D7471"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7</w:t>
            </w:r>
          </w:p>
        </w:tc>
        <w:tc>
          <w:tcPr>
            <w:tcW w:w="0" w:type="auto"/>
          </w:tcPr>
          <w:p w14:paraId="23D8D344"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3</w:t>
            </w:r>
          </w:p>
        </w:tc>
        <w:tc>
          <w:tcPr>
            <w:tcW w:w="0" w:type="auto"/>
          </w:tcPr>
          <w:p w14:paraId="502DA4B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c>
          <w:tcPr>
            <w:tcW w:w="0" w:type="auto"/>
          </w:tcPr>
          <w:p w14:paraId="02156949"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w:t>
            </w:r>
          </w:p>
        </w:tc>
      </w:tr>
      <w:tr w:rsidR="00414816" w:rsidRPr="00414816" w14:paraId="0812ADE9" w14:textId="77777777" w:rsidTr="00414816">
        <w:tc>
          <w:tcPr>
            <w:tcW w:w="0" w:type="auto"/>
          </w:tcPr>
          <w:p w14:paraId="3F5DB8A5"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Wimbledon</w:t>
            </w:r>
          </w:p>
        </w:tc>
        <w:tc>
          <w:tcPr>
            <w:tcW w:w="0" w:type="auto"/>
          </w:tcPr>
          <w:p w14:paraId="09816914"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128</w:t>
            </w:r>
          </w:p>
        </w:tc>
        <w:tc>
          <w:tcPr>
            <w:tcW w:w="0" w:type="auto"/>
          </w:tcPr>
          <w:p w14:paraId="44A8D1F9"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50</w:t>
            </w:r>
          </w:p>
        </w:tc>
        <w:tc>
          <w:tcPr>
            <w:tcW w:w="0" w:type="auto"/>
          </w:tcPr>
          <w:p w14:paraId="1B8C0FA8"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28</w:t>
            </w:r>
          </w:p>
        </w:tc>
        <w:tc>
          <w:tcPr>
            <w:tcW w:w="0" w:type="auto"/>
          </w:tcPr>
          <w:p w14:paraId="67415D78"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16</w:t>
            </w:r>
          </w:p>
        </w:tc>
        <w:tc>
          <w:tcPr>
            <w:tcW w:w="0" w:type="auto"/>
          </w:tcPr>
          <w:p w14:paraId="51ABC2B3"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8</w:t>
            </w:r>
          </w:p>
        </w:tc>
        <w:tc>
          <w:tcPr>
            <w:tcW w:w="0" w:type="auto"/>
          </w:tcPr>
          <w:p w14:paraId="45591B67"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4</w:t>
            </w:r>
          </w:p>
        </w:tc>
        <w:tc>
          <w:tcPr>
            <w:tcW w:w="0" w:type="auto"/>
          </w:tcPr>
          <w:p w14:paraId="067D181C"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2</w:t>
            </w:r>
          </w:p>
        </w:tc>
      </w:tr>
    </w:tbl>
    <w:p w14:paraId="66637434" w14:textId="77777777" w:rsidR="005F7FBB" w:rsidRPr="00414816" w:rsidRDefault="005F7FBB">
      <w:pPr>
        <w:rPr>
          <w:rFonts w:ascii="Times New Roman" w:hAnsi="Times New Roman" w:cs="Times New Roman"/>
        </w:rPr>
      </w:pPr>
    </w:p>
    <w:p w14:paraId="437F5F8D" w14:textId="10ACD314" w:rsidR="005F7FBB" w:rsidRPr="00414816" w:rsidRDefault="00D77620">
      <w:pPr>
        <w:pStyle w:val="GvdeMetni"/>
        <w:rPr>
          <w:rFonts w:ascii="Times New Roman" w:hAnsi="Times New Roman" w:cs="Times New Roman"/>
        </w:rPr>
      </w:pPr>
      <w:r w:rsidRPr="00414816">
        <w:rPr>
          <w:rFonts w:ascii="Times New Roman" w:hAnsi="Times New Roman" w:cs="Times New Roman"/>
        </w:rPr>
        <w:t>Summary statistics for numeric variables are below. Average performances are almost equal for player 1 and player 2 statistics. Average performance of tennis players can be seen in this summary statistics.</w:t>
      </w:r>
      <w:r w:rsidR="00414816">
        <w:rPr>
          <w:rFonts w:ascii="Times New Roman" w:hAnsi="Times New Roman" w:cs="Times New Roman"/>
        </w:rPr>
        <w:t xml:space="preserve"> Some of them are given below. When we look some statistics like ACE.1 and ACE.2, seem like there is outlier values but each match has different number of game</w:t>
      </w:r>
      <w:ins w:id="10" w:author="90533" w:date="2024-05-25T12:25:00Z">
        <w:r>
          <w:rPr>
            <w:rFonts w:ascii="Times New Roman" w:hAnsi="Times New Roman" w:cs="Times New Roman"/>
          </w:rPr>
          <w:t>s</w:t>
        </w:r>
      </w:ins>
      <w:r w:rsidR="00414816">
        <w:rPr>
          <w:rFonts w:ascii="Times New Roman" w:hAnsi="Times New Roman" w:cs="Times New Roman"/>
        </w:rPr>
        <w:t>, so if the number of game</w:t>
      </w:r>
      <w:ins w:id="11" w:author="90533" w:date="2024-05-25T12:25:00Z">
        <w:r>
          <w:rPr>
            <w:rFonts w:ascii="Times New Roman" w:hAnsi="Times New Roman" w:cs="Times New Roman"/>
          </w:rPr>
          <w:t>s</w:t>
        </w:r>
      </w:ins>
      <w:r w:rsidR="00414816">
        <w:rPr>
          <w:rFonts w:ascii="Times New Roman" w:hAnsi="Times New Roman" w:cs="Times New Roman"/>
        </w:rPr>
        <w:t xml:space="preserve"> is too high, then number of some s</w:t>
      </w:r>
      <w:ins w:id="12" w:author="90533" w:date="2024-05-25T12:23:00Z">
        <w:r>
          <w:rPr>
            <w:rFonts w:ascii="Times New Roman" w:hAnsi="Times New Roman" w:cs="Times New Roman"/>
          </w:rPr>
          <w:t>t</w:t>
        </w:r>
      </w:ins>
      <w:r w:rsidR="00414816">
        <w:rPr>
          <w:rFonts w:ascii="Times New Roman" w:hAnsi="Times New Roman" w:cs="Times New Roman"/>
        </w:rPr>
        <w:t>atistics can be high.</w:t>
      </w:r>
    </w:p>
    <w:tbl>
      <w:tblPr>
        <w:tblStyle w:val="Table"/>
        <w:tblW w:w="5000" w:type="pct"/>
        <w:tblLayout w:type="fixed"/>
        <w:tblLook w:val="0020" w:firstRow="1" w:lastRow="0" w:firstColumn="0" w:lastColumn="0" w:noHBand="0" w:noVBand="0"/>
      </w:tblPr>
      <w:tblGrid>
        <w:gridCol w:w="319"/>
        <w:gridCol w:w="1253"/>
        <w:gridCol w:w="1254"/>
        <w:gridCol w:w="1344"/>
        <w:gridCol w:w="1344"/>
        <w:gridCol w:w="1254"/>
        <w:gridCol w:w="1344"/>
        <w:gridCol w:w="1344"/>
        <w:gridCol w:w="1344"/>
      </w:tblGrid>
      <w:tr w:rsidR="005F7FBB" w:rsidRPr="00414816" w14:paraId="2BBB7182"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198" w:type="dxa"/>
          </w:tcPr>
          <w:p w14:paraId="08816EC8" w14:textId="77777777" w:rsidR="005F7FBB" w:rsidRPr="00414816" w:rsidRDefault="005F7FBB">
            <w:pPr>
              <w:pStyle w:val="Compact"/>
              <w:rPr>
                <w:rFonts w:ascii="Times New Roman" w:hAnsi="Times New Roman" w:cs="Times New Roman"/>
              </w:rPr>
            </w:pPr>
          </w:p>
        </w:tc>
        <w:tc>
          <w:tcPr>
            <w:tcW w:w="924" w:type="dxa"/>
          </w:tcPr>
          <w:p w14:paraId="688397D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FSP.1</w:t>
            </w:r>
          </w:p>
        </w:tc>
        <w:tc>
          <w:tcPr>
            <w:tcW w:w="924" w:type="dxa"/>
          </w:tcPr>
          <w:p w14:paraId="1B65F5B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FSP.2</w:t>
            </w:r>
          </w:p>
        </w:tc>
        <w:tc>
          <w:tcPr>
            <w:tcW w:w="990" w:type="dxa"/>
          </w:tcPr>
          <w:p w14:paraId="3191488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FSW.1</w:t>
            </w:r>
          </w:p>
        </w:tc>
        <w:tc>
          <w:tcPr>
            <w:tcW w:w="990" w:type="dxa"/>
          </w:tcPr>
          <w:p w14:paraId="2D990A7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FSW.2</w:t>
            </w:r>
          </w:p>
        </w:tc>
        <w:tc>
          <w:tcPr>
            <w:tcW w:w="924" w:type="dxa"/>
          </w:tcPr>
          <w:p w14:paraId="633418E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ACE.1</w:t>
            </w:r>
          </w:p>
        </w:tc>
        <w:tc>
          <w:tcPr>
            <w:tcW w:w="990" w:type="dxa"/>
          </w:tcPr>
          <w:p w14:paraId="60AC384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ACE.2</w:t>
            </w:r>
          </w:p>
        </w:tc>
        <w:tc>
          <w:tcPr>
            <w:tcW w:w="990" w:type="dxa"/>
          </w:tcPr>
          <w:p w14:paraId="49F8A86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BPC.1</w:t>
            </w:r>
          </w:p>
        </w:tc>
        <w:tc>
          <w:tcPr>
            <w:tcW w:w="990" w:type="dxa"/>
          </w:tcPr>
          <w:p w14:paraId="63616DB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BPC.2</w:t>
            </w:r>
          </w:p>
        </w:tc>
      </w:tr>
      <w:tr w:rsidR="005F7FBB" w:rsidRPr="00414816" w14:paraId="25470C74" w14:textId="77777777">
        <w:tc>
          <w:tcPr>
            <w:tcW w:w="198" w:type="dxa"/>
          </w:tcPr>
          <w:p w14:paraId="50FE4225" w14:textId="77777777" w:rsidR="005F7FBB" w:rsidRPr="00414816" w:rsidRDefault="005F7FBB">
            <w:pPr>
              <w:pStyle w:val="Compact"/>
              <w:rPr>
                <w:rFonts w:ascii="Times New Roman" w:hAnsi="Times New Roman" w:cs="Times New Roman"/>
              </w:rPr>
            </w:pPr>
          </w:p>
        </w:tc>
        <w:tc>
          <w:tcPr>
            <w:tcW w:w="924" w:type="dxa"/>
          </w:tcPr>
          <w:p w14:paraId="453C6EF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:38.00</w:t>
            </w:r>
          </w:p>
        </w:tc>
        <w:tc>
          <w:tcPr>
            <w:tcW w:w="924" w:type="dxa"/>
          </w:tcPr>
          <w:p w14:paraId="3A78E3C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w:t>
            </w:r>
          </w:p>
        </w:tc>
        <w:tc>
          <w:tcPr>
            <w:tcW w:w="990" w:type="dxa"/>
          </w:tcPr>
          <w:p w14:paraId="4AC7F78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3.00</w:t>
            </w:r>
          </w:p>
        </w:tc>
        <w:tc>
          <w:tcPr>
            <w:tcW w:w="990" w:type="dxa"/>
          </w:tcPr>
          <w:p w14:paraId="7470D26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w:t>
            </w:r>
          </w:p>
        </w:tc>
        <w:tc>
          <w:tcPr>
            <w:tcW w:w="924" w:type="dxa"/>
          </w:tcPr>
          <w:p w14:paraId="2743E49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w:t>
            </w:r>
          </w:p>
        </w:tc>
        <w:tc>
          <w:tcPr>
            <w:tcW w:w="990" w:type="dxa"/>
          </w:tcPr>
          <w:p w14:paraId="72A5AA1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0.000</w:t>
            </w:r>
          </w:p>
        </w:tc>
        <w:tc>
          <w:tcPr>
            <w:tcW w:w="990" w:type="dxa"/>
          </w:tcPr>
          <w:p w14:paraId="587BB68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0.000</w:t>
            </w:r>
          </w:p>
        </w:tc>
        <w:tc>
          <w:tcPr>
            <w:tcW w:w="990" w:type="dxa"/>
          </w:tcPr>
          <w:p w14:paraId="1D17633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 0.000</w:t>
            </w:r>
          </w:p>
        </w:tc>
      </w:tr>
      <w:tr w:rsidR="005F7FBB" w:rsidRPr="00414816" w14:paraId="67149AC2" w14:textId="77777777">
        <w:tc>
          <w:tcPr>
            <w:tcW w:w="198" w:type="dxa"/>
          </w:tcPr>
          <w:p w14:paraId="31B58A32" w14:textId="77777777" w:rsidR="005F7FBB" w:rsidRPr="00414816" w:rsidRDefault="005F7FBB">
            <w:pPr>
              <w:pStyle w:val="Compact"/>
              <w:rPr>
                <w:rFonts w:ascii="Times New Roman" w:hAnsi="Times New Roman" w:cs="Times New Roman"/>
              </w:rPr>
            </w:pPr>
          </w:p>
        </w:tc>
        <w:tc>
          <w:tcPr>
            <w:tcW w:w="924" w:type="dxa"/>
          </w:tcPr>
          <w:p w14:paraId="1C8361A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Qu.:57.00</w:t>
            </w:r>
          </w:p>
        </w:tc>
        <w:tc>
          <w:tcPr>
            <w:tcW w:w="924" w:type="dxa"/>
          </w:tcPr>
          <w:p w14:paraId="7746141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Qu.:57.00</w:t>
            </w:r>
          </w:p>
        </w:tc>
        <w:tc>
          <w:tcPr>
            <w:tcW w:w="990" w:type="dxa"/>
          </w:tcPr>
          <w:p w14:paraId="567CA63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26.00</w:t>
            </w:r>
          </w:p>
        </w:tc>
        <w:tc>
          <w:tcPr>
            <w:tcW w:w="990" w:type="dxa"/>
          </w:tcPr>
          <w:p w14:paraId="070093B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25.00</w:t>
            </w:r>
          </w:p>
        </w:tc>
        <w:tc>
          <w:tcPr>
            <w:tcW w:w="924" w:type="dxa"/>
          </w:tcPr>
          <w:p w14:paraId="3C2FE59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2.00</w:t>
            </w:r>
          </w:p>
        </w:tc>
        <w:tc>
          <w:tcPr>
            <w:tcW w:w="990" w:type="dxa"/>
          </w:tcPr>
          <w:p w14:paraId="1487B35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1.000</w:t>
            </w:r>
          </w:p>
        </w:tc>
        <w:tc>
          <w:tcPr>
            <w:tcW w:w="990" w:type="dxa"/>
          </w:tcPr>
          <w:p w14:paraId="34F7D02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5.000</w:t>
            </w:r>
          </w:p>
        </w:tc>
        <w:tc>
          <w:tcPr>
            <w:tcW w:w="990" w:type="dxa"/>
          </w:tcPr>
          <w:p w14:paraId="21F8F67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 5.000</w:t>
            </w:r>
          </w:p>
        </w:tc>
      </w:tr>
      <w:tr w:rsidR="005F7FBB" w:rsidRPr="00414816" w14:paraId="5D3F33D5" w14:textId="77777777">
        <w:tc>
          <w:tcPr>
            <w:tcW w:w="198" w:type="dxa"/>
          </w:tcPr>
          <w:p w14:paraId="1C81E8A8" w14:textId="77777777" w:rsidR="005F7FBB" w:rsidRPr="00414816" w:rsidRDefault="005F7FBB">
            <w:pPr>
              <w:pStyle w:val="Compact"/>
              <w:rPr>
                <w:rFonts w:ascii="Times New Roman" w:hAnsi="Times New Roman" w:cs="Times New Roman"/>
              </w:rPr>
            </w:pPr>
          </w:p>
        </w:tc>
        <w:tc>
          <w:tcPr>
            <w:tcW w:w="924" w:type="dxa"/>
          </w:tcPr>
          <w:p w14:paraId="3EC7494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:62.00</w:t>
            </w:r>
          </w:p>
        </w:tc>
        <w:tc>
          <w:tcPr>
            <w:tcW w:w="924" w:type="dxa"/>
          </w:tcPr>
          <w:p w14:paraId="7E51FC6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:62.00</w:t>
            </w:r>
          </w:p>
        </w:tc>
        <w:tc>
          <w:tcPr>
            <w:tcW w:w="990" w:type="dxa"/>
          </w:tcPr>
          <w:p w14:paraId="2A4C172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37.00</w:t>
            </w:r>
          </w:p>
        </w:tc>
        <w:tc>
          <w:tcPr>
            <w:tcW w:w="990" w:type="dxa"/>
          </w:tcPr>
          <w:p w14:paraId="44217EC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36.00</w:t>
            </w:r>
          </w:p>
        </w:tc>
        <w:tc>
          <w:tcPr>
            <w:tcW w:w="924" w:type="dxa"/>
          </w:tcPr>
          <w:p w14:paraId="5408531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4.00</w:t>
            </w:r>
          </w:p>
        </w:tc>
        <w:tc>
          <w:tcPr>
            <w:tcW w:w="990" w:type="dxa"/>
          </w:tcPr>
          <w:p w14:paraId="5E68237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4.000</w:t>
            </w:r>
          </w:p>
        </w:tc>
        <w:tc>
          <w:tcPr>
            <w:tcW w:w="990" w:type="dxa"/>
          </w:tcPr>
          <w:p w14:paraId="5C25A07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9.000</w:t>
            </w:r>
          </w:p>
        </w:tc>
        <w:tc>
          <w:tcPr>
            <w:tcW w:w="990" w:type="dxa"/>
          </w:tcPr>
          <w:p w14:paraId="2A88CD7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 8.000</w:t>
            </w:r>
          </w:p>
        </w:tc>
      </w:tr>
      <w:tr w:rsidR="005F7FBB" w:rsidRPr="00414816" w14:paraId="48651D6C" w14:textId="77777777">
        <w:tc>
          <w:tcPr>
            <w:tcW w:w="198" w:type="dxa"/>
          </w:tcPr>
          <w:p w14:paraId="5CB457E8" w14:textId="77777777" w:rsidR="005F7FBB" w:rsidRPr="00414816" w:rsidRDefault="005F7FBB">
            <w:pPr>
              <w:pStyle w:val="Compact"/>
              <w:rPr>
                <w:rFonts w:ascii="Times New Roman" w:hAnsi="Times New Roman" w:cs="Times New Roman"/>
              </w:rPr>
            </w:pPr>
          </w:p>
        </w:tc>
        <w:tc>
          <w:tcPr>
            <w:tcW w:w="924" w:type="dxa"/>
          </w:tcPr>
          <w:p w14:paraId="0D9D3DD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:62.26</w:t>
            </w:r>
          </w:p>
        </w:tc>
        <w:tc>
          <w:tcPr>
            <w:tcW w:w="924" w:type="dxa"/>
          </w:tcPr>
          <w:p w14:paraId="645A43C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:61.97</w:t>
            </w:r>
          </w:p>
        </w:tc>
        <w:tc>
          <w:tcPr>
            <w:tcW w:w="990" w:type="dxa"/>
          </w:tcPr>
          <w:p w14:paraId="75E7585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38.79</w:t>
            </w:r>
          </w:p>
        </w:tc>
        <w:tc>
          <w:tcPr>
            <w:tcW w:w="990" w:type="dxa"/>
          </w:tcPr>
          <w:p w14:paraId="47344DF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38.69</w:t>
            </w:r>
          </w:p>
        </w:tc>
        <w:tc>
          <w:tcPr>
            <w:tcW w:w="924" w:type="dxa"/>
          </w:tcPr>
          <w:p w14:paraId="3CA06A5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6.14</w:t>
            </w:r>
          </w:p>
        </w:tc>
        <w:tc>
          <w:tcPr>
            <w:tcW w:w="990" w:type="dxa"/>
          </w:tcPr>
          <w:p w14:paraId="711BF1A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5.983</w:t>
            </w:r>
          </w:p>
        </w:tc>
        <w:tc>
          <w:tcPr>
            <w:tcW w:w="990" w:type="dxa"/>
          </w:tcPr>
          <w:p w14:paraId="58137FE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8.792</w:t>
            </w:r>
          </w:p>
        </w:tc>
        <w:tc>
          <w:tcPr>
            <w:tcW w:w="990" w:type="dxa"/>
          </w:tcPr>
          <w:p w14:paraId="7F1E4C6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 8.648</w:t>
            </w:r>
          </w:p>
        </w:tc>
      </w:tr>
      <w:tr w:rsidR="005F7FBB" w:rsidRPr="00414816" w14:paraId="1E94FF4A" w14:textId="77777777">
        <w:tc>
          <w:tcPr>
            <w:tcW w:w="198" w:type="dxa"/>
          </w:tcPr>
          <w:p w14:paraId="6A269F8F" w14:textId="77777777" w:rsidR="005F7FBB" w:rsidRPr="00414816" w:rsidRDefault="005F7FBB">
            <w:pPr>
              <w:pStyle w:val="Compact"/>
              <w:rPr>
                <w:rFonts w:ascii="Times New Roman" w:hAnsi="Times New Roman" w:cs="Times New Roman"/>
              </w:rPr>
            </w:pPr>
          </w:p>
        </w:tc>
        <w:tc>
          <w:tcPr>
            <w:tcW w:w="924" w:type="dxa"/>
          </w:tcPr>
          <w:p w14:paraId="66C41D4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Qu.:67.00</w:t>
            </w:r>
          </w:p>
        </w:tc>
        <w:tc>
          <w:tcPr>
            <w:tcW w:w="924" w:type="dxa"/>
          </w:tcPr>
          <w:p w14:paraId="0CA4B91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Qu.:67.00</w:t>
            </w:r>
          </w:p>
        </w:tc>
        <w:tc>
          <w:tcPr>
            <w:tcW w:w="990" w:type="dxa"/>
          </w:tcPr>
          <w:p w14:paraId="265E527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 49.00</w:t>
            </w:r>
          </w:p>
        </w:tc>
        <w:tc>
          <w:tcPr>
            <w:tcW w:w="990" w:type="dxa"/>
          </w:tcPr>
          <w:p w14:paraId="0B8EA3A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 48.50</w:t>
            </w:r>
          </w:p>
        </w:tc>
        <w:tc>
          <w:tcPr>
            <w:tcW w:w="924" w:type="dxa"/>
          </w:tcPr>
          <w:p w14:paraId="7A282FC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 8.00</w:t>
            </w:r>
          </w:p>
        </w:tc>
        <w:tc>
          <w:tcPr>
            <w:tcW w:w="990" w:type="dxa"/>
          </w:tcPr>
          <w:p w14:paraId="72BCD7E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 9.000</w:t>
            </w:r>
          </w:p>
        </w:tc>
        <w:tc>
          <w:tcPr>
            <w:tcW w:w="990" w:type="dxa"/>
          </w:tcPr>
          <w:p w14:paraId="51B39C3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Qu.:12.000</w:t>
            </w:r>
          </w:p>
        </w:tc>
        <w:tc>
          <w:tcPr>
            <w:tcW w:w="990" w:type="dxa"/>
          </w:tcPr>
          <w:p w14:paraId="727C1DE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Qu.:12.000</w:t>
            </w:r>
          </w:p>
        </w:tc>
      </w:tr>
      <w:tr w:rsidR="005F7FBB" w:rsidRPr="00414816" w14:paraId="319BE946" w14:textId="77777777">
        <w:tc>
          <w:tcPr>
            <w:tcW w:w="198" w:type="dxa"/>
          </w:tcPr>
          <w:p w14:paraId="55128CD4" w14:textId="77777777" w:rsidR="005F7FBB" w:rsidRPr="00414816" w:rsidRDefault="005F7FBB">
            <w:pPr>
              <w:pStyle w:val="Compact"/>
              <w:rPr>
                <w:rFonts w:ascii="Times New Roman" w:hAnsi="Times New Roman" w:cs="Times New Roman"/>
              </w:rPr>
            </w:pPr>
          </w:p>
        </w:tc>
        <w:tc>
          <w:tcPr>
            <w:tcW w:w="924" w:type="dxa"/>
          </w:tcPr>
          <w:p w14:paraId="43B17DC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:86.00</w:t>
            </w:r>
          </w:p>
        </w:tc>
        <w:tc>
          <w:tcPr>
            <w:tcW w:w="924" w:type="dxa"/>
          </w:tcPr>
          <w:p w14:paraId="0B33103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:93.00</w:t>
            </w:r>
          </w:p>
        </w:tc>
        <w:tc>
          <w:tcPr>
            <w:tcW w:w="990" w:type="dxa"/>
          </w:tcPr>
          <w:p w14:paraId="4100D38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:109.00</w:t>
            </w:r>
          </w:p>
        </w:tc>
        <w:tc>
          <w:tcPr>
            <w:tcW w:w="990" w:type="dxa"/>
          </w:tcPr>
          <w:p w14:paraId="57C0F1C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:132.00</w:t>
            </w:r>
          </w:p>
        </w:tc>
        <w:tc>
          <w:tcPr>
            <w:tcW w:w="924" w:type="dxa"/>
          </w:tcPr>
          <w:p w14:paraId="200887E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:41.00</w:t>
            </w:r>
          </w:p>
        </w:tc>
        <w:tc>
          <w:tcPr>
            <w:tcW w:w="990" w:type="dxa"/>
          </w:tcPr>
          <w:p w14:paraId="0251B71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:39.000</w:t>
            </w:r>
          </w:p>
        </w:tc>
        <w:tc>
          <w:tcPr>
            <w:tcW w:w="990" w:type="dxa"/>
          </w:tcPr>
          <w:p w14:paraId="13EA3DA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:28.000</w:t>
            </w:r>
          </w:p>
        </w:tc>
        <w:tc>
          <w:tcPr>
            <w:tcW w:w="990" w:type="dxa"/>
          </w:tcPr>
          <w:p w14:paraId="1C4C2E6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:26.000</w:t>
            </w:r>
          </w:p>
        </w:tc>
      </w:tr>
      <w:tr w:rsidR="005F7FBB" w:rsidRPr="00414816" w14:paraId="5F5FBE1F" w14:textId="77777777">
        <w:tc>
          <w:tcPr>
            <w:tcW w:w="198" w:type="dxa"/>
          </w:tcPr>
          <w:p w14:paraId="4550F873" w14:textId="77777777" w:rsidR="005F7FBB" w:rsidRPr="00414816" w:rsidRDefault="005F7FBB">
            <w:pPr>
              <w:pStyle w:val="Compact"/>
              <w:rPr>
                <w:rFonts w:ascii="Times New Roman" w:hAnsi="Times New Roman" w:cs="Times New Roman"/>
              </w:rPr>
            </w:pPr>
          </w:p>
        </w:tc>
        <w:tc>
          <w:tcPr>
            <w:tcW w:w="924" w:type="dxa"/>
          </w:tcPr>
          <w:p w14:paraId="4E581B5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924" w:type="dxa"/>
          </w:tcPr>
          <w:p w14:paraId="251D77A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990" w:type="dxa"/>
          </w:tcPr>
          <w:p w14:paraId="7683169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990" w:type="dxa"/>
          </w:tcPr>
          <w:p w14:paraId="1E071E3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w:t>
            </w:r>
          </w:p>
        </w:tc>
        <w:tc>
          <w:tcPr>
            <w:tcW w:w="924" w:type="dxa"/>
          </w:tcPr>
          <w:p w14:paraId="121ED8A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:22</w:t>
            </w:r>
          </w:p>
        </w:tc>
        <w:tc>
          <w:tcPr>
            <w:tcW w:w="990" w:type="dxa"/>
          </w:tcPr>
          <w:p w14:paraId="446A731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:22</w:t>
            </w:r>
          </w:p>
        </w:tc>
        <w:tc>
          <w:tcPr>
            <w:tcW w:w="990" w:type="dxa"/>
          </w:tcPr>
          <w:p w14:paraId="42CEB6F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:1</w:t>
            </w:r>
          </w:p>
        </w:tc>
        <w:tc>
          <w:tcPr>
            <w:tcW w:w="990" w:type="dxa"/>
          </w:tcPr>
          <w:p w14:paraId="0F4EDC2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:1</w:t>
            </w:r>
          </w:p>
        </w:tc>
      </w:tr>
    </w:tbl>
    <w:p w14:paraId="770D86D2"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Also, set result summary is like below, as seen, there are a lot of NA values for ST4 and ST5 especially. This is because most of the match is not last to 5 or 4 set. It is over in 2 or 3 sets.</w:t>
      </w:r>
    </w:p>
    <w:tbl>
      <w:tblPr>
        <w:tblStyle w:val="Table"/>
        <w:tblW w:w="5000" w:type="pct"/>
        <w:tblLayout w:type="fixed"/>
        <w:tblLook w:val="0020" w:firstRow="1" w:lastRow="0" w:firstColumn="0" w:lastColumn="0" w:noHBand="0" w:noVBand="0"/>
      </w:tblPr>
      <w:tblGrid>
        <w:gridCol w:w="444"/>
        <w:gridCol w:w="2072"/>
        <w:gridCol w:w="2071"/>
        <w:gridCol w:w="2071"/>
        <w:gridCol w:w="2071"/>
        <w:gridCol w:w="2071"/>
      </w:tblGrid>
      <w:tr w:rsidR="005F7FBB" w:rsidRPr="00414816" w14:paraId="76345490"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325" w:type="dxa"/>
          </w:tcPr>
          <w:p w14:paraId="5CFA2524" w14:textId="77777777" w:rsidR="005F7FBB" w:rsidRPr="00414816" w:rsidRDefault="005F7FBB">
            <w:pPr>
              <w:pStyle w:val="Compact"/>
              <w:rPr>
                <w:rFonts w:ascii="Times New Roman" w:hAnsi="Times New Roman" w:cs="Times New Roman"/>
              </w:rPr>
            </w:pPr>
          </w:p>
        </w:tc>
        <w:tc>
          <w:tcPr>
            <w:tcW w:w="1518" w:type="dxa"/>
          </w:tcPr>
          <w:p w14:paraId="036FC3D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ST1.1</w:t>
            </w:r>
          </w:p>
        </w:tc>
        <w:tc>
          <w:tcPr>
            <w:tcW w:w="1518" w:type="dxa"/>
          </w:tcPr>
          <w:p w14:paraId="71B939A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ST2.1</w:t>
            </w:r>
          </w:p>
        </w:tc>
        <w:tc>
          <w:tcPr>
            <w:tcW w:w="1518" w:type="dxa"/>
          </w:tcPr>
          <w:p w14:paraId="69E5324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ST3.1</w:t>
            </w:r>
          </w:p>
        </w:tc>
        <w:tc>
          <w:tcPr>
            <w:tcW w:w="1518" w:type="dxa"/>
          </w:tcPr>
          <w:p w14:paraId="18C7993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ST4.1</w:t>
            </w:r>
          </w:p>
        </w:tc>
        <w:tc>
          <w:tcPr>
            <w:tcW w:w="1518" w:type="dxa"/>
          </w:tcPr>
          <w:p w14:paraId="3C4D229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ST5.1</w:t>
            </w:r>
          </w:p>
        </w:tc>
      </w:tr>
      <w:tr w:rsidR="005F7FBB" w:rsidRPr="00414816" w14:paraId="52337B80" w14:textId="77777777">
        <w:tc>
          <w:tcPr>
            <w:tcW w:w="325" w:type="dxa"/>
          </w:tcPr>
          <w:p w14:paraId="509D1F7C" w14:textId="77777777" w:rsidR="005F7FBB" w:rsidRPr="00414816" w:rsidRDefault="005F7FBB">
            <w:pPr>
              <w:pStyle w:val="Compact"/>
              <w:rPr>
                <w:rFonts w:ascii="Times New Roman" w:hAnsi="Times New Roman" w:cs="Times New Roman"/>
              </w:rPr>
            </w:pPr>
          </w:p>
        </w:tc>
        <w:tc>
          <w:tcPr>
            <w:tcW w:w="1518" w:type="dxa"/>
          </w:tcPr>
          <w:p w14:paraId="36CDA59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c>
          <w:tcPr>
            <w:tcW w:w="1518" w:type="dxa"/>
          </w:tcPr>
          <w:p w14:paraId="0A56B85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c>
          <w:tcPr>
            <w:tcW w:w="1518" w:type="dxa"/>
          </w:tcPr>
          <w:p w14:paraId="3BEAF90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c>
          <w:tcPr>
            <w:tcW w:w="1518" w:type="dxa"/>
          </w:tcPr>
          <w:p w14:paraId="4060ABC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c>
          <w:tcPr>
            <w:tcW w:w="1518" w:type="dxa"/>
          </w:tcPr>
          <w:p w14:paraId="57AAE58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Min. :0.000</w:t>
            </w:r>
          </w:p>
        </w:tc>
      </w:tr>
      <w:tr w:rsidR="005F7FBB" w:rsidRPr="00414816" w14:paraId="68672DA4" w14:textId="77777777">
        <w:tc>
          <w:tcPr>
            <w:tcW w:w="325" w:type="dxa"/>
          </w:tcPr>
          <w:p w14:paraId="1C15BE16" w14:textId="77777777" w:rsidR="005F7FBB" w:rsidRPr="00414816" w:rsidRDefault="005F7FBB">
            <w:pPr>
              <w:pStyle w:val="Compact"/>
              <w:rPr>
                <w:rFonts w:ascii="Times New Roman" w:hAnsi="Times New Roman" w:cs="Times New Roman"/>
              </w:rPr>
            </w:pPr>
          </w:p>
        </w:tc>
        <w:tc>
          <w:tcPr>
            <w:tcW w:w="1518" w:type="dxa"/>
          </w:tcPr>
          <w:p w14:paraId="092A0AA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Qu.:3.000</w:t>
            </w:r>
          </w:p>
        </w:tc>
        <w:tc>
          <w:tcPr>
            <w:tcW w:w="1518" w:type="dxa"/>
          </w:tcPr>
          <w:p w14:paraId="2CE6F55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Qu.:4.000</w:t>
            </w:r>
          </w:p>
        </w:tc>
        <w:tc>
          <w:tcPr>
            <w:tcW w:w="1518" w:type="dxa"/>
          </w:tcPr>
          <w:p w14:paraId="335EFA8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Qu.:3.000</w:t>
            </w:r>
          </w:p>
        </w:tc>
        <w:tc>
          <w:tcPr>
            <w:tcW w:w="1518" w:type="dxa"/>
          </w:tcPr>
          <w:p w14:paraId="5DBEB4E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Qu.:3.000</w:t>
            </w:r>
          </w:p>
        </w:tc>
        <w:tc>
          <w:tcPr>
            <w:tcW w:w="1518" w:type="dxa"/>
          </w:tcPr>
          <w:p w14:paraId="78301A2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1st Qu.:3.000</w:t>
            </w:r>
          </w:p>
        </w:tc>
      </w:tr>
      <w:tr w:rsidR="005F7FBB" w:rsidRPr="00414816" w14:paraId="4A57848F" w14:textId="77777777">
        <w:tc>
          <w:tcPr>
            <w:tcW w:w="325" w:type="dxa"/>
          </w:tcPr>
          <w:p w14:paraId="594EDBB2" w14:textId="77777777" w:rsidR="005F7FBB" w:rsidRPr="00414816" w:rsidRDefault="005F7FBB">
            <w:pPr>
              <w:pStyle w:val="Compact"/>
              <w:rPr>
                <w:rFonts w:ascii="Times New Roman" w:hAnsi="Times New Roman" w:cs="Times New Roman"/>
              </w:rPr>
            </w:pPr>
          </w:p>
        </w:tc>
        <w:tc>
          <w:tcPr>
            <w:tcW w:w="1518" w:type="dxa"/>
          </w:tcPr>
          <w:p w14:paraId="414F23D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:6.000</w:t>
            </w:r>
          </w:p>
        </w:tc>
        <w:tc>
          <w:tcPr>
            <w:tcW w:w="1518" w:type="dxa"/>
          </w:tcPr>
          <w:p w14:paraId="141DCED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:6.000</w:t>
            </w:r>
          </w:p>
        </w:tc>
        <w:tc>
          <w:tcPr>
            <w:tcW w:w="1518" w:type="dxa"/>
          </w:tcPr>
          <w:p w14:paraId="5694AD4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:6.000</w:t>
            </w:r>
          </w:p>
        </w:tc>
        <w:tc>
          <w:tcPr>
            <w:tcW w:w="1518" w:type="dxa"/>
          </w:tcPr>
          <w:p w14:paraId="20C845D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:6.000</w:t>
            </w:r>
          </w:p>
        </w:tc>
        <w:tc>
          <w:tcPr>
            <w:tcW w:w="1518" w:type="dxa"/>
          </w:tcPr>
          <w:p w14:paraId="3E2C737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Median :5.000</w:t>
            </w:r>
          </w:p>
        </w:tc>
      </w:tr>
      <w:tr w:rsidR="005F7FBB" w:rsidRPr="00414816" w14:paraId="093D2366" w14:textId="77777777">
        <w:tc>
          <w:tcPr>
            <w:tcW w:w="325" w:type="dxa"/>
          </w:tcPr>
          <w:p w14:paraId="1A854F59" w14:textId="77777777" w:rsidR="005F7FBB" w:rsidRPr="00414816" w:rsidRDefault="005F7FBB">
            <w:pPr>
              <w:pStyle w:val="Compact"/>
              <w:rPr>
                <w:rFonts w:ascii="Times New Roman" w:hAnsi="Times New Roman" w:cs="Times New Roman"/>
              </w:rPr>
            </w:pPr>
          </w:p>
        </w:tc>
        <w:tc>
          <w:tcPr>
            <w:tcW w:w="1518" w:type="dxa"/>
          </w:tcPr>
          <w:p w14:paraId="0741C44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:4.801</w:t>
            </w:r>
          </w:p>
        </w:tc>
        <w:tc>
          <w:tcPr>
            <w:tcW w:w="1518" w:type="dxa"/>
          </w:tcPr>
          <w:p w14:paraId="011495F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:4.781</w:t>
            </w:r>
          </w:p>
        </w:tc>
        <w:tc>
          <w:tcPr>
            <w:tcW w:w="1518" w:type="dxa"/>
          </w:tcPr>
          <w:p w14:paraId="0DC8FB7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:4.728</w:t>
            </w:r>
          </w:p>
        </w:tc>
        <w:tc>
          <w:tcPr>
            <w:tcW w:w="1518" w:type="dxa"/>
          </w:tcPr>
          <w:p w14:paraId="7263F7E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:4.787</w:t>
            </w:r>
          </w:p>
        </w:tc>
        <w:tc>
          <w:tcPr>
            <w:tcW w:w="1518" w:type="dxa"/>
          </w:tcPr>
          <w:p w14:paraId="002AE91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Mean :4.651</w:t>
            </w:r>
          </w:p>
        </w:tc>
      </w:tr>
      <w:tr w:rsidR="005F7FBB" w:rsidRPr="00414816" w14:paraId="6C73E6AF" w14:textId="77777777">
        <w:tc>
          <w:tcPr>
            <w:tcW w:w="325" w:type="dxa"/>
          </w:tcPr>
          <w:p w14:paraId="0983C631" w14:textId="77777777" w:rsidR="005F7FBB" w:rsidRPr="00414816" w:rsidRDefault="005F7FBB">
            <w:pPr>
              <w:pStyle w:val="Compact"/>
              <w:rPr>
                <w:rFonts w:ascii="Times New Roman" w:hAnsi="Times New Roman" w:cs="Times New Roman"/>
              </w:rPr>
            </w:pPr>
          </w:p>
        </w:tc>
        <w:tc>
          <w:tcPr>
            <w:tcW w:w="1518" w:type="dxa"/>
          </w:tcPr>
          <w:p w14:paraId="1F57084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c>
          <w:tcPr>
            <w:tcW w:w="1518" w:type="dxa"/>
          </w:tcPr>
          <w:p w14:paraId="68E4749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c>
          <w:tcPr>
            <w:tcW w:w="1518" w:type="dxa"/>
          </w:tcPr>
          <w:p w14:paraId="1F5A9D8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c>
          <w:tcPr>
            <w:tcW w:w="1518" w:type="dxa"/>
          </w:tcPr>
          <w:p w14:paraId="725A0C7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c>
          <w:tcPr>
            <w:tcW w:w="1518" w:type="dxa"/>
          </w:tcPr>
          <w:p w14:paraId="039E56C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3rd Qu.:6.000</w:t>
            </w:r>
          </w:p>
        </w:tc>
      </w:tr>
      <w:tr w:rsidR="005F7FBB" w:rsidRPr="00414816" w14:paraId="7928379F" w14:textId="77777777">
        <w:tc>
          <w:tcPr>
            <w:tcW w:w="325" w:type="dxa"/>
          </w:tcPr>
          <w:p w14:paraId="3565B1F9" w14:textId="77777777" w:rsidR="005F7FBB" w:rsidRPr="00414816" w:rsidRDefault="005F7FBB">
            <w:pPr>
              <w:pStyle w:val="Compact"/>
              <w:rPr>
                <w:rFonts w:ascii="Times New Roman" w:hAnsi="Times New Roman" w:cs="Times New Roman"/>
              </w:rPr>
            </w:pPr>
          </w:p>
        </w:tc>
        <w:tc>
          <w:tcPr>
            <w:tcW w:w="1518" w:type="dxa"/>
          </w:tcPr>
          <w:p w14:paraId="1969749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:7.000</w:t>
            </w:r>
          </w:p>
        </w:tc>
        <w:tc>
          <w:tcPr>
            <w:tcW w:w="1518" w:type="dxa"/>
          </w:tcPr>
          <w:p w14:paraId="7DAAF4E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:7.000</w:t>
            </w:r>
          </w:p>
        </w:tc>
        <w:tc>
          <w:tcPr>
            <w:tcW w:w="1518" w:type="dxa"/>
          </w:tcPr>
          <w:p w14:paraId="22836F7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:9.000</w:t>
            </w:r>
          </w:p>
        </w:tc>
        <w:tc>
          <w:tcPr>
            <w:tcW w:w="1518" w:type="dxa"/>
          </w:tcPr>
          <w:p w14:paraId="2758A8D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:7.000</w:t>
            </w:r>
          </w:p>
        </w:tc>
        <w:tc>
          <w:tcPr>
            <w:tcW w:w="1518" w:type="dxa"/>
          </w:tcPr>
          <w:p w14:paraId="0F52DE5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Max. :9.000</w:t>
            </w:r>
          </w:p>
        </w:tc>
      </w:tr>
      <w:tr w:rsidR="005F7FBB" w:rsidRPr="00414816" w14:paraId="07166B9F" w14:textId="77777777">
        <w:tc>
          <w:tcPr>
            <w:tcW w:w="325" w:type="dxa"/>
          </w:tcPr>
          <w:p w14:paraId="16EAB950" w14:textId="77777777" w:rsidR="005F7FBB" w:rsidRPr="00414816" w:rsidRDefault="005F7FBB">
            <w:pPr>
              <w:pStyle w:val="Compact"/>
              <w:rPr>
                <w:rFonts w:ascii="Times New Roman" w:hAnsi="Times New Roman" w:cs="Times New Roman"/>
              </w:rPr>
            </w:pPr>
          </w:p>
        </w:tc>
        <w:tc>
          <w:tcPr>
            <w:tcW w:w="1518" w:type="dxa"/>
          </w:tcPr>
          <w:p w14:paraId="45D3F0C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:1</w:t>
            </w:r>
          </w:p>
        </w:tc>
        <w:tc>
          <w:tcPr>
            <w:tcW w:w="1518" w:type="dxa"/>
          </w:tcPr>
          <w:p w14:paraId="6EC8DD6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:4</w:t>
            </w:r>
          </w:p>
        </w:tc>
        <w:tc>
          <w:tcPr>
            <w:tcW w:w="1518" w:type="dxa"/>
          </w:tcPr>
          <w:p w14:paraId="2AE2B3D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:321</w:t>
            </w:r>
          </w:p>
        </w:tc>
        <w:tc>
          <w:tcPr>
            <w:tcW w:w="1518" w:type="dxa"/>
          </w:tcPr>
          <w:p w14:paraId="561985C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:722</w:t>
            </w:r>
          </w:p>
        </w:tc>
        <w:tc>
          <w:tcPr>
            <w:tcW w:w="1518" w:type="dxa"/>
          </w:tcPr>
          <w:p w14:paraId="2C2E4B95"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NA’s :857</w:t>
            </w:r>
          </w:p>
        </w:tc>
      </w:tr>
    </w:tbl>
    <w:p w14:paraId="022B7A19" w14:textId="77777777" w:rsidR="005F7FBB" w:rsidRPr="00414816" w:rsidRDefault="00D77620">
      <w:pPr>
        <w:pStyle w:val="Balk3"/>
        <w:rPr>
          <w:rFonts w:ascii="Times New Roman" w:hAnsi="Times New Roman" w:cs="Times New Roman"/>
        </w:rPr>
      </w:pPr>
      <w:bookmarkStart w:id="13" w:name="research-questions"/>
      <w:bookmarkEnd w:id="8"/>
      <w:r w:rsidRPr="00414816">
        <w:rPr>
          <w:rFonts w:ascii="Times New Roman" w:hAnsi="Times New Roman" w:cs="Times New Roman"/>
        </w:rPr>
        <w:t>Research Questions</w:t>
      </w:r>
    </w:p>
    <w:p w14:paraId="58F7C18F" w14:textId="51221D71" w:rsidR="005F7FBB" w:rsidRPr="00414816" w:rsidRDefault="00D77620">
      <w:pPr>
        <w:pStyle w:val="Balk4"/>
        <w:rPr>
          <w:rFonts w:ascii="Times New Roman" w:hAnsi="Times New Roman" w:cs="Times New Roman"/>
        </w:rPr>
      </w:pPr>
      <w:bookmarkStart w:id="14" w:name="X8a7c94343cf19887200b7042ddfe996ce76dccd"/>
      <w:r w:rsidRPr="00414816">
        <w:rPr>
          <w:rFonts w:ascii="Times New Roman" w:hAnsi="Times New Roman" w:cs="Times New Roman"/>
        </w:rPr>
        <w:t>How does number of break points win (BPW</w:t>
      </w:r>
      <w:proofErr w:type="gramStart"/>
      <w:r w:rsidRPr="00414816">
        <w:rPr>
          <w:rFonts w:ascii="Times New Roman" w:hAnsi="Times New Roman" w:cs="Times New Roman"/>
        </w:rPr>
        <w:t>)</w:t>
      </w:r>
      <w:proofErr w:type="gramEnd"/>
      <w:r w:rsidRPr="00414816">
        <w:rPr>
          <w:rFonts w:ascii="Times New Roman" w:hAnsi="Times New Roman" w:cs="Times New Roman"/>
        </w:rPr>
        <w:t xml:space="preserve"> and break points created (BPC) </w:t>
      </w:r>
      <w:proofErr w:type="spellStart"/>
      <w:ins w:id="15" w:author="90533" w:date="2024-05-25T12:23:00Z">
        <w:r w:rsidRPr="00D77620">
          <w:rPr>
            <w:rFonts w:ascii="Times New Roman" w:hAnsi="Times New Roman" w:cs="Times New Roman"/>
            <w:highlight w:val="yellow"/>
            <w:rPrChange w:id="16" w:author="90533" w:date="2024-05-25T12:23:00Z">
              <w:rPr>
                <w:rFonts w:ascii="Times New Roman" w:hAnsi="Times New Roman" w:cs="Times New Roman"/>
              </w:rPr>
            </w:rPrChange>
          </w:rPr>
          <w:t>corralate</w:t>
        </w:r>
        <w:proofErr w:type="spellEnd"/>
        <w:r w:rsidRPr="00414816">
          <w:rPr>
            <w:rFonts w:ascii="Times New Roman" w:hAnsi="Times New Roman" w:cs="Times New Roman"/>
          </w:rPr>
          <w:t xml:space="preserve"> </w:t>
        </w:r>
      </w:ins>
      <w:r w:rsidRPr="00414816">
        <w:rPr>
          <w:rFonts w:ascii="Times New Roman" w:hAnsi="Times New Roman" w:cs="Times New Roman"/>
        </w:rPr>
        <w:t>between 2 player according to result?</w:t>
      </w:r>
    </w:p>
    <w:p w14:paraId="33C978CC" w14:textId="77777777" w:rsidR="005F7FBB" w:rsidRDefault="00D77620">
      <w:pPr>
        <w:pStyle w:val="FirstParagraph"/>
        <w:rPr>
          <w:rFonts w:ascii="Times New Roman" w:hAnsi="Times New Roman" w:cs="Times New Roman"/>
        </w:rPr>
      </w:pPr>
      <w:r w:rsidRPr="00414816">
        <w:rPr>
          <w:rFonts w:ascii="Times New Roman" w:hAnsi="Times New Roman" w:cs="Times New Roman"/>
        </w:rPr>
        <w:t>As seen in the scatter plot, there is correlation between result and break points win. If player has more break points than opponent player, then, player that has more BPW and BPC probably win the match.</w:t>
      </w:r>
    </w:p>
    <w:p w14:paraId="532BFF87" w14:textId="7D170DF9" w:rsidR="005F7FBB" w:rsidRPr="00414816" w:rsidRDefault="00414816">
      <w:pPr>
        <w:pStyle w:val="GvdeMetni"/>
      </w:pPr>
      <w:r w:rsidRPr="00414816">
        <w:rPr>
          <w:rFonts w:ascii="Times New Roman" w:hAnsi="Times New Roman" w:cs="Times New Roman"/>
          <w:noProof/>
        </w:rPr>
        <w:drawing>
          <wp:anchor distT="0" distB="0" distL="114300" distR="114300" simplePos="0" relativeHeight="251658240" behindDoc="0" locked="0" layoutInCell="1" allowOverlap="1" wp14:anchorId="2C6E77CE" wp14:editId="11296BBE">
            <wp:simplePos x="0" y="0"/>
            <wp:positionH relativeFrom="column">
              <wp:posOffset>-287655</wp:posOffset>
            </wp:positionH>
            <wp:positionV relativeFrom="paragraph">
              <wp:posOffset>160867</wp:posOffset>
            </wp:positionV>
            <wp:extent cx="3614400" cy="2556000"/>
            <wp:effectExtent l="0" t="0" r="0" b="0"/>
            <wp:wrapSquare wrapText="bothSides"/>
            <wp:docPr id="29" name="Picture" descr="metin, ekran görüntüsü, diyagram, çizg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9" name="Picture" descr="metin, ekran görüntüsü, diyagram, çizg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14400" cy="2556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commentRangeStart w:id="17"/>
      <w:r w:rsidRPr="00414816">
        <w:rPr>
          <w:rFonts w:ascii="Times New Roman" w:hAnsi="Times New Roman" w:cs="Times New Roman"/>
          <w:noProof/>
        </w:rPr>
        <w:drawing>
          <wp:inline distT="0" distB="0" distL="0" distR="0" wp14:anchorId="6607903B" wp14:editId="7F35AF3E">
            <wp:extent cx="3403600" cy="2827867"/>
            <wp:effectExtent l="0" t="0" r="0" b="0"/>
            <wp:docPr id="26" name="Picture" descr="metin, ekran görüntüsü, diyagram, yazı tip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6" name="Picture" descr="metin, ekran görüntüsü, diyagram, yazı tipi içeren bir resim&#10;&#10;Açıklama otomatik olarak oluşturuldu"/>
                    <pic:cNvPicPr>
                      <a:picLocks noChangeAspect="1" noChangeArrowheads="1"/>
                    </pic:cNvPicPr>
                  </pic:nvPicPr>
                  <pic:blipFill>
                    <a:blip r:embed="rId12"/>
                    <a:stretch>
                      <a:fillRect/>
                    </a:stretch>
                  </pic:blipFill>
                  <pic:spPr bwMode="auto">
                    <a:xfrm>
                      <a:off x="0" y="0"/>
                      <a:ext cx="3476562" cy="2888488"/>
                    </a:xfrm>
                    <a:prstGeom prst="rect">
                      <a:avLst/>
                    </a:prstGeom>
                    <a:noFill/>
                    <a:ln w="9525">
                      <a:noFill/>
                      <a:headEnd/>
                      <a:tailEnd/>
                    </a:ln>
                  </pic:spPr>
                </pic:pic>
              </a:graphicData>
            </a:graphic>
          </wp:inline>
        </w:drawing>
      </w:r>
      <w:commentRangeEnd w:id="17"/>
      <w:r w:rsidR="00D77620">
        <w:rPr>
          <w:rStyle w:val="AklamaBavurusu"/>
        </w:rPr>
        <w:commentReference w:id="17"/>
      </w:r>
    </w:p>
    <w:p w14:paraId="59F6BA94"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 xml:space="preserve">Hypothesis </w:t>
      </w:r>
      <w:commentRangeStart w:id="18"/>
      <w:r w:rsidRPr="00414816">
        <w:rPr>
          <w:rFonts w:ascii="Times New Roman" w:hAnsi="Times New Roman" w:cs="Times New Roman"/>
        </w:rPr>
        <w:t>t-test</w:t>
      </w:r>
      <w:commentRangeEnd w:id="18"/>
      <w:r>
        <w:rPr>
          <w:rStyle w:val="AklamaBavurusu"/>
        </w:rPr>
        <w:commentReference w:id="18"/>
      </w:r>
      <w:r w:rsidRPr="00414816">
        <w:rPr>
          <w:rFonts w:ascii="Times New Roman" w:hAnsi="Times New Roman" w:cs="Times New Roman"/>
        </w:rPr>
        <w:t xml:space="preserve"> can be conduct to show avarage BPC or BPW is greater for winning player.</w:t>
      </w:r>
    </w:p>
    <w:p w14:paraId="6960A61E"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Two Sample t-test</w:t>
      </w:r>
      <w:r w:rsidRPr="00414816">
        <w:rPr>
          <w:rFonts w:ascii="Times New Roman" w:hAnsi="Times New Roman" w:cs="Times New Roman"/>
        </w:rPr>
        <w:br/>
      </w: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data:  BPC.1.P1win and BPC.2.P1win</w:t>
      </w:r>
      <w:r w:rsidRPr="00414816">
        <w:rPr>
          <w:rFonts w:ascii="Times New Roman" w:hAnsi="Times New Roman" w:cs="Times New Roman"/>
        </w:rPr>
        <w:br/>
      </w:r>
      <w:r w:rsidRPr="00414816">
        <w:rPr>
          <w:rStyle w:val="VerbatimChar"/>
          <w:rFonts w:ascii="Times New Roman" w:hAnsi="Times New Roman" w:cs="Times New Roman"/>
        </w:rPr>
        <w:t>## t = 16.758, df = 928, p-value &lt; 2.2e-16</w:t>
      </w:r>
      <w:r w:rsidRPr="00414816">
        <w:rPr>
          <w:rFonts w:ascii="Times New Roman" w:hAnsi="Times New Roman" w:cs="Times New Roman"/>
        </w:rPr>
        <w:br/>
      </w:r>
      <w:r w:rsidRPr="00414816">
        <w:rPr>
          <w:rStyle w:val="VerbatimChar"/>
          <w:rFonts w:ascii="Times New Roman" w:hAnsi="Times New Roman" w:cs="Times New Roman"/>
        </w:rPr>
        <w:t>## alternative hypothesis: true difference in means is greater than 0</w:t>
      </w:r>
      <w:r w:rsidRPr="00414816">
        <w:rPr>
          <w:rFonts w:ascii="Times New Roman" w:hAnsi="Times New Roman" w:cs="Times New Roman"/>
        </w:rPr>
        <w:br/>
      </w:r>
      <w:r w:rsidRPr="00414816">
        <w:rPr>
          <w:rStyle w:val="VerbatimChar"/>
          <w:rFonts w:ascii="Times New Roman" w:hAnsi="Times New Roman" w:cs="Times New Roman"/>
        </w:rPr>
        <w:t>## 95 percent confidence interval:</w:t>
      </w:r>
      <w:r w:rsidRPr="00414816">
        <w:rPr>
          <w:rFonts w:ascii="Times New Roman" w:hAnsi="Times New Roman" w:cs="Times New Roman"/>
        </w:rPr>
        <w:br/>
      </w:r>
      <w:r w:rsidRPr="00414816">
        <w:rPr>
          <w:rStyle w:val="VerbatimChar"/>
          <w:rFonts w:ascii="Times New Roman" w:hAnsi="Times New Roman" w:cs="Times New Roman"/>
        </w:rPr>
        <w:t>##  4.285722      Inf</w:t>
      </w:r>
      <w:r w:rsidRPr="00414816">
        <w:rPr>
          <w:rFonts w:ascii="Times New Roman" w:hAnsi="Times New Roman" w:cs="Times New Roman"/>
        </w:rPr>
        <w:br/>
      </w:r>
      <w:r w:rsidRPr="00414816">
        <w:rPr>
          <w:rStyle w:val="VerbatimChar"/>
          <w:rFonts w:ascii="Times New Roman" w:hAnsi="Times New Roman" w:cs="Times New Roman"/>
        </w:rPr>
        <w:t>## sample estimates:</w:t>
      </w:r>
      <w:r w:rsidRPr="00414816">
        <w:rPr>
          <w:rFonts w:ascii="Times New Roman" w:hAnsi="Times New Roman" w:cs="Times New Roman"/>
        </w:rPr>
        <w:br/>
      </w:r>
      <w:r w:rsidRPr="00414816">
        <w:rPr>
          <w:rStyle w:val="VerbatimChar"/>
          <w:rFonts w:ascii="Times New Roman" w:hAnsi="Times New Roman" w:cs="Times New Roman"/>
        </w:rPr>
        <w:t xml:space="preserve">## mean of x mean of y </w:t>
      </w:r>
      <w:r w:rsidRPr="00414816">
        <w:rPr>
          <w:rFonts w:ascii="Times New Roman" w:hAnsi="Times New Roman" w:cs="Times New Roman"/>
        </w:rPr>
        <w:br/>
      </w:r>
      <w:r w:rsidRPr="00414816">
        <w:rPr>
          <w:rStyle w:val="VerbatimChar"/>
          <w:rFonts w:ascii="Times New Roman" w:hAnsi="Times New Roman" w:cs="Times New Roman"/>
        </w:rPr>
        <w:t>## 11.210753  6.458065</w:t>
      </w:r>
    </w:p>
    <w:p w14:paraId="3BD1AB62"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H0 is BPC.1 is equal or less than BPC.2 for RESULT is equals 1. H1 is BPC.1 is greater than BPC.2 for RESULT is equals 1. From t test confidence interval is 4.2857224,  to infinite. So we can reject null hypothesis. Mean of BPC.1 is greater than mean of BPC.2 for RESULT equals 1. Similarly, mean of BPW.1 is greater than mean of BPW.2 for RESULT equals 1 according to t-test. This situation is valid for RESULT equals 2 too. t-test results does not shown here to simplicity of document, they can be seen on r code file.</w:t>
      </w:r>
    </w:p>
    <w:p w14:paraId="75A8AA50" w14:textId="77777777" w:rsidR="005F7FBB" w:rsidRPr="00414816" w:rsidRDefault="00D77620">
      <w:pPr>
        <w:pStyle w:val="Balk4"/>
        <w:rPr>
          <w:rFonts w:ascii="Times New Roman" w:hAnsi="Times New Roman" w:cs="Times New Roman"/>
        </w:rPr>
      </w:pPr>
      <w:bookmarkStart w:id="19" w:name="X07f57f6e968c15e948380c23ea997ed889c8f2c"/>
      <w:bookmarkEnd w:id="14"/>
      <w:r w:rsidRPr="00414816">
        <w:rPr>
          <w:rFonts w:ascii="Times New Roman" w:hAnsi="Times New Roman" w:cs="Times New Roman"/>
        </w:rPr>
        <w:lastRenderedPageBreak/>
        <w:t>How does change distribution of first serve percentage (FSP) and First serve winning (FSW) for winning and losing player?</w:t>
      </w:r>
    </w:p>
    <w:p w14:paraId="629AA57D" w14:textId="26E115BB" w:rsidR="005F7FBB" w:rsidRDefault="00D77620">
      <w:pPr>
        <w:pStyle w:val="FirstParagraph"/>
        <w:rPr>
          <w:rFonts w:ascii="Times New Roman" w:hAnsi="Times New Roman" w:cs="Times New Roman"/>
        </w:rPr>
      </w:pPr>
      <w:r w:rsidRPr="00414816">
        <w:rPr>
          <w:rFonts w:ascii="Times New Roman" w:hAnsi="Times New Roman" w:cs="Times New Roman"/>
        </w:rPr>
        <w:t xml:space="preserve">As seen on the density plot, when player win the match, player’s first serve percentage is increase. Therefore, first serve percentage can be effective for winning the match. Similarly, box plot of FSP show that winner player has more FSW than loser one. So, having more FSW can </w:t>
      </w:r>
      <w:ins w:id="20" w:author="90533" w:date="2024-05-25T12:27:00Z">
        <w:r w:rsidRPr="00414816">
          <w:rPr>
            <w:rFonts w:ascii="Times New Roman" w:hAnsi="Times New Roman" w:cs="Times New Roman"/>
          </w:rPr>
          <w:t>affect</w:t>
        </w:r>
      </w:ins>
      <w:r w:rsidRPr="00414816">
        <w:rPr>
          <w:rFonts w:ascii="Times New Roman" w:hAnsi="Times New Roman" w:cs="Times New Roman"/>
        </w:rPr>
        <w:t xml:space="preserve"> the result.</w:t>
      </w:r>
    </w:p>
    <w:p w14:paraId="61CB91F0" w14:textId="69D127B0" w:rsidR="005F7FBB" w:rsidRPr="00414816" w:rsidRDefault="00414816" w:rsidP="00414816">
      <w:pPr>
        <w:pStyle w:val="GvdeMetni"/>
        <w:jc w:val="center"/>
      </w:pPr>
      <w:r w:rsidRPr="00414816">
        <w:rPr>
          <w:rFonts w:ascii="Times New Roman" w:hAnsi="Times New Roman" w:cs="Times New Roman"/>
          <w:noProof/>
        </w:rPr>
        <w:drawing>
          <wp:anchor distT="0" distB="0" distL="114300" distR="114300" simplePos="0" relativeHeight="251660288" behindDoc="0" locked="0" layoutInCell="1" allowOverlap="1" wp14:anchorId="5AA12279" wp14:editId="2323476D">
            <wp:simplePos x="0" y="0"/>
            <wp:positionH relativeFrom="column">
              <wp:posOffset>3750310</wp:posOffset>
            </wp:positionH>
            <wp:positionV relativeFrom="paragraph">
              <wp:posOffset>3129492</wp:posOffset>
            </wp:positionV>
            <wp:extent cx="3564890" cy="3071495"/>
            <wp:effectExtent l="0" t="0" r="0" b="0"/>
            <wp:wrapSquare wrapText="bothSides"/>
            <wp:docPr id="39" name="Picture"/>
            <wp:cNvGraphicFramePr/>
            <a:graphic xmlns:a="http://schemas.openxmlformats.org/drawingml/2006/main">
              <a:graphicData uri="http://schemas.openxmlformats.org/drawingml/2006/picture">
                <pic:pic xmlns:pic="http://schemas.openxmlformats.org/drawingml/2006/picture">
                  <pic:nvPicPr>
                    <pic:cNvPr id="40" name="Picture" descr="Interim_Report_word_files/figure-docx/FSP_dens-3.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64890" cy="30714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noProof/>
        </w:rPr>
        <w:drawing>
          <wp:anchor distT="0" distB="0" distL="114300" distR="114300" simplePos="0" relativeHeight="251659264" behindDoc="0" locked="0" layoutInCell="1" allowOverlap="1" wp14:anchorId="745A4250" wp14:editId="3E35BD48">
            <wp:simplePos x="0" y="0"/>
            <wp:positionH relativeFrom="column">
              <wp:posOffset>-406400</wp:posOffset>
            </wp:positionH>
            <wp:positionV relativeFrom="paragraph">
              <wp:posOffset>3119755</wp:posOffset>
            </wp:positionV>
            <wp:extent cx="3920400" cy="3081600"/>
            <wp:effectExtent l="0" t="0" r="0" b="0"/>
            <wp:wrapSquare wrapText="bothSides"/>
            <wp:docPr id="36" name="Picture" descr="metin, diyagram, ekran görüntüsü, çizg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6" name="Picture" descr="metin, diyagram, ekran görüntüsü, çizgi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20400" cy="3081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noProof/>
        </w:rPr>
        <w:drawing>
          <wp:inline distT="0" distB="0" distL="0" distR="0" wp14:anchorId="29754C3B" wp14:editId="42DC8385">
            <wp:extent cx="3818467" cy="3005666"/>
            <wp:effectExtent l="0" t="0" r="0" b="0"/>
            <wp:docPr id="33" name="Picture" descr="metin, diyagram, öykü gelişim çizgisi; kumpas; grafiğini çıkarma, çizg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3" name="Picture" descr="metin, diyagram, öykü gelişim çizgisi; kumpas; grafiğini çıkarma, çizgi içeren bir resim&#10;&#10;Açıklama otomatik olarak oluşturuldu"/>
                    <pic:cNvPicPr>
                      <a:picLocks noChangeAspect="1" noChangeArrowheads="1"/>
                    </pic:cNvPicPr>
                  </pic:nvPicPr>
                  <pic:blipFill>
                    <a:blip r:embed="rId15"/>
                    <a:stretch>
                      <a:fillRect/>
                    </a:stretch>
                  </pic:blipFill>
                  <pic:spPr bwMode="auto">
                    <a:xfrm>
                      <a:off x="0" y="0"/>
                      <a:ext cx="3847951" cy="3028874"/>
                    </a:xfrm>
                    <a:prstGeom prst="rect">
                      <a:avLst/>
                    </a:prstGeom>
                    <a:noFill/>
                    <a:ln w="9525">
                      <a:noFill/>
                      <a:headEnd/>
                      <a:tailEnd/>
                    </a:ln>
                  </pic:spPr>
                </pic:pic>
              </a:graphicData>
            </a:graphic>
          </wp:inline>
        </w:drawing>
      </w:r>
    </w:p>
    <w:p w14:paraId="59AA82BF" w14:textId="5A13947F" w:rsidR="005F7FBB" w:rsidRPr="00414816" w:rsidRDefault="00D77620">
      <w:pPr>
        <w:pStyle w:val="GvdeMetni"/>
        <w:rPr>
          <w:rFonts w:ascii="Times New Roman" w:hAnsi="Times New Roman" w:cs="Times New Roman"/>
        </w:rPr>
      </w:pPr>
      <w:r w:rsidRPr="00414816">
        <w:rPr>
          <w:rFonts w:ascii="Times New Roman" w:hAnsi="Times New Roman" w:cs="Times New Roman"/>
        </w:rPr>
        <w:t xml:space="preserve">For confirmatory data analysis for this reasearch question, </w:t>
      </w:r>
      <w:commentRangeStart w:id="21"/>
      <w:r w:rsidRPr="00414816">
        <w:rPr>
          <w:rFonts w:ascii="Times New Roman" w:hAnsi="Times New Roman" w:cs="Times New Roman"/>
        </w:rPr>
        <w:t xml:space="preserve">two paired t-test </w:t>
      </w:r>
      <w:commentRangeEnd w:id="21"/>
      <w:r>
        <w:rPr>
          <w:rStyle w:val="AklamaBavurusu"/>
        </w:rPr>
        <w:commentReference w:id="21"/>
      </w:r>
      <w:r w:rsidRPr="00414816">
        <w:rPr>
          <w:rFonts w:ascii="Times New Roman" w:hAnsi="Times New Roman" w:cs="Times New Roman"/>
        </w:rPr>
        <w:t>can be conduct too. As seen on the t-test result, mean of FSP.1 is changed significantly when result change. t-tests for FSP.2 and FSW.2 are like FSP.1 and FSP.2, t-test resu</w:t>
      </w:r>
      <w:ins w:id="22" w:author="önder türe" w:date="2024-06-09T15:44:00Z">
        <w:r w:rsidR="00AE56CB">
          <w:rPr>
            <w:rFonts w:ascii="Times New Roman" w:hAnsi="Times New Roman" w:cs="Times New Roman"/>
          </w:rPr>
          <w:t>l</w:t>
        </w:r>
      </w:ins>
      <w:del w:id="23" w:author="önder türe" w:date="2024-06-09T15:44:00Z">
        <w:r w:rsidRPr="00414816" w:rsidDel="00AE56CB">
          <w:rPr>
            <w:rFonts w:ascii="Times New Roman" w:hAnsi="Times New Roman" w:cs="Times New Roman"/>
          </w:rPr>
          <w:delText>ş</w:delText>
        </w:r>
      </w:del>
      <w:r w:rsidRPr="00414816">
        <w:rPr>
          <w:rFonts w:ascii="Times New Roman" w:hAnsi="Times New Roman" w:cs="Times New Roman"/>
        </w:rPr>
        <w:t>ts can be seen on r code file.</w:t>
      </w:r>
    </w:p>
    <w:p w14:paraId="7D66BC10"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[1] "Two-sample t-test for First Serve Percentage (FSP.1):"</w:t>
      </w:r>
    </w:p>
    <w:p w14:paraId="6949BA7B"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Two Sample t-test</w:t>
      </w:r>
      <w:r w:rsidRPr="00414816">
        <w:rPr>
          <w:rFonts w:ascii="Times New Roman" w:hAnsi="Times New Roman" w:cs="Times New Roman"/>
        </w:rPr>
        <w:br/>
      </w: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data:  fsp1_P1win and fsp1_P2win</w:t>
      </w:r>
      <w:r w:rsidRPr="00414816">
        <w:rPr>
          <w:rFonts w:ascii="Times New Roman" w:hAnsi="Times New Roman" w:cs="Times New Roman"/>
        </w:rPr>
        <w:br/>
      </w:r>
      <w:r w:rsidRPr="00414816">
        <w:rPr>
          <w:rStyle w:val="VerbatimChar"/>
          <w:rFonts w:ascii="Times New Roman" w:hAnsi="Times New Roman" w:cs="Times New Roman"/>
        </w:rPr>
        <w:t>## t = 3.756, df = 941, p-value = 0.0001833</w:t>
      </w:r>
      <w:r w:rsidRPr="00414816">
        <w:rPr>
          <w:rFonts w:ascii="Times New Roman" w:hAnsi="Times New Roman" w:cs="Times New Roman"/>
        </w:rPr>
        <w:br/>
      </w:r>
      <w:r w:rsidRPr="00414816">
        <w:rPr>
          <w:rStyle w:val="VerbatimChar"/>
          <w:rFonts w:ascii="Times New Roman" w:hAnsi="Times New Roman" w:cs="Times New Roman"/>
        </w:rPr>
        <w:lastRenderedPageBreak/>
        <w:t>## alternative hypothesis: true difference in means is not equal to 0</w:t>
      </w:r>
      <w:r w:rsidRPr="00414816">
        <w:rPr>
          <w:rFonts w:ascii="Times New Roman" w:hAnsi="Times New Roman" w:cs="Times New Roman"/>
        </w:rPr>
        <w:br/>
      </w:r>
      <w:r w:rsidRPr="00414816">
        <w:rPr>
          <w:rStyle w:val="VerbatimChar"/>
          <w:rFonts w:ascii="Times New Roman" w:hAnsi="Times New Roman" w:cs="Times New Roman"/>
        </w:rPr>
        <w:t>## 95 percent confidence interval:</w:t>
      </w:r>
      <w:r w:rsidRPr="00414816">
        <w:rPr>
          <w:rFonts w:ascii="Times New Roman" w:hAnsi="Times New Roman" w:cs="Times New Roman"/>
        </w:rPr>
        <w:br/>
      </w:r>
      <w:r w:rsidRPr="00414816">
        <w:rPr>
          <w:rStyle w:val="VerbatimChar"/>
          <w:rFonts w:ascii="Times New Roman" w:hAnsi="Times New Roman" w:cs="Times New Roman"/>
        </w:rPr>
        <w:t>##  0.9190557 2.9303976</w:t>
      </w:r>
      <w:r w:rsidRPr="00414816">
        <w:rPr>
          <w:rFonts w:ascii="Times New Roman" w:hAnsi="Times New Roman" w:cs="Times New Roman"/>
        </w:rPr>
        <w:br/>
      </w:r>
      <w:r w:rsidRPr="00414816">
        <w:rPr>
          <w:rStyle w:val="VerbatimChar"/>
          <w:rFonts w:ascii="Times New Roman" w:hAnsi="Times New Roman" w:cs="Times New Roman"/>
        </w:rPr>
        <w:t>## sample estimates:</w:t>
      </w:r>
      <w:r w:rsidRPr="00414816">
        <w:rPr>
          <w:rFonts w:ascii="Times New Roman" w:hAnsi="Times New Roman" w:cs="Times New Roman"/>
        </w:rPr>
        <w:br/>
      </w:r>
      <w:r w:rsidRPr="00414816">
        <w:rPr>
          <w:rStyle w:val="VerbatimChar"/>
          <w:rFonts w:ascii="Times New Roman" w:hAnsi="Times New Roman" w:cs="Times New Roman"/>
        </w:rPr>
        <w:t xml:space="preserve">## mean of x mean of y </w:t>
      </w:r>
      <w:r w:rsidRPr="00414816">
        <w:rPr>
          <w:rFonts w:ascii="Times New Roman" w:hAnsi="Times New Roman" w:cs="Times New Roman"/>
        </w:rPr>
        <w:br/>
      </w:r>
      <w:r w:rsidRPr="00414816">
        <w:rPr>
          <w:rStyle w:val="VerbatimChar"/>
          <w:rFonts w:ascii="Times New Roman" w:hAnsi="Times New Roman" w:cs="Times New Roman"/>
        </w:rPr>
        <w:t>##  63.23226  61.30753</w:t>
      </w:r>
    </w:p>
    <w:p w14:paraId="4C83E683"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[1] "Two-sample t-test for First Serve Winning (FSW.1):"</w:t>
      </w:r>
    </w:p>
    <w:p w14:paraId="7B2F03A8"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Two Sample t-test</w:t>
      </w:r>
      <w:r w:rsidRPr="00414816">
        <w:rPr>
          <w:rFonts w:ascii="Times New Roman" w:hAnsi="Times New Roman" w:cs="Times New Roman"/>
        </w:rPr>
        <w:br/>
      </w:r>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data:  fsw1_P1win and fsw1_P2win</w:t>
      </w:r>
      <w:r w:rsidRPr="00414816">
        <w:rPr>
          <w:rFonts w:ascii="Times New Roman" w:hAnsi="Times New Roman" w:cs="Times New Roman"/>
        </w:rPr>
        <w:br/>
      </w:r>
      <w:r w:rsidRPr="00414816">
        <w:rPr>
          <w:rStyle w:val="VerbatimChar"/>
          <w:rFonts w:ascii="Times New Roman" w:hAnsi="Times New Roman" w:cs="Times New Roman"/>
        </w:rPr>
        <w:t>## t = 3.6426, df = 941, p-value = 0.0002847</w:t>
      </w:r>
      <w:r w:rsidRPr="00414816">
        <w:rPr>
          <w:rFonts w:ascii="Times New Roman" w:hAnsi="Times New Roman" w:cs="Times New Roman"/>
        </w:rPr>
        <w:br/>
      </w:r>
      <w:r w:rsidRPr="00414816">
        <w:rPr>
          <w:rStyle w:val="VerbatimChar"/>
          <w:rFonts w:ascii="Times New Roman" w:hAnsi="Times New Roman" w:cs="Times New Roman"/>
        </w:rPr>
        <w:t>## alternative hypothesis: true difference in means is not equal to 0</w:t>
      </w:r>
      <w:r w:rsidRPr="00414816">
        <w:rPr>
          <w:rFonts w:ascii="Times New Roman" w:hAnsi="Times New Roman" w:cs="Times New Roman"/>
        </w:rPr>
        <w:br/>
      </w:r>
      <w:r w:rsidRPr="00414816">
        <w:rPr>
          <w:rStyle w:val="VerbatimChar"/>
          <w:rFonts w:ascii="Times New Roman" w:hAnsi="Times New Roman" w:cs="Times New Roman"/>
        </w:rPr>
        <w:t>## 95 percent confidence interval:</w:t>
      </w:r>
      <w:r w:rsidRPr="00414816">
        <w:rPr>
          <w:rFonts w:ascii="Times New Roman" w:hAnsi="Times New Roman" w:cs="Times New Roman"/>
        </w:rPr>
        <w:br/>
      </w:r>
      <w:r w:rsidRPr="00414816">
        <w:rPr>
          <w:rStyle w:val="VerbatimChar"/>
          <w:rFonts w:ascii="Times New Roman" w:hAnsi="Times New Roman" w:cs="Times New Roman"/>
        </w:rPr>
        <w:t>##  1.901268 6.342994</w:t>
      </w:r>
      <w:r w:rsidRPr="00414816">
        <w:rPr>
          <w:rFonts w:ascii="Times New Roman" w:hAnsi="Times New Roman" w:cs="Times New Roman"/>
        </w:rPr>
        <w:br/>
      </w:r>
      <w:r w:rsidRPr="00414816">
        <w:rPr>
          <w:rStyle w:val="VerbatimChar"/>
          <w:rFonts w:ascii="Times New Roman" w:hAnsi="Times New Roman" w:cs="Times New Roman"/>
        </w:rPr>
        <w:t>## sample estimates:</w:t>
      </w:r>
      <w:r w:rsidRPr="00414816">
        <w:rPr>
          <w:rFonts w:ascii="Times New Roman" w:hAnsi="Times New Roman" w:cs="Times New Roman"/>
        </w:rPr>
        <w:br/>
      </w:r>
      <w:r w:rsidRPr="00414816">
        <w:rPr>
          <w:rStyle w:val="VerbatimChar"/>
          <w:rFonts w:ascii="Times New Roman" w:hAnsi="Times New Roman" w:cs="Times New Roman"/>
        </w:rPr>
        <w:t xml:space="preserve">## mean of x mean of y </w:t>
      </w:r>
      <w:r w:rsidRPr="00414816">
        <w:rPr>
          <w:rFonts w:ascii="Times New Roman" w:hAnsi="Times New Roman" w:cs="Times New Roman"/>
        </w:rPr>
        <w:br/>
      </w:r>
      <w:r w:rsidRPr="00414816">
        <w:rPr>
          <w:rStyle w:val="VerbatimChar"/>
          <w:rFonts w:ascii="Times New Roman" w:hAnsi="Times New Roman" w:cs="Times New Roman"/>
        </w:rPr>
        <w:t>##  40.87527  36.75314</w:t>
      </w:r>
    </w:p>
    <w:p w14:paraId="55AC3C97" w14:textId="77777777" w:rsidR="005F7FBB" w:rsidRPr="00414816" w:rsidRDefault="00D77620">
      <w:pPr>
        <w:pStyle w:val="Balk4"/>
        <w:rPr>
          <w:rFonts w:ascii="Times New Roman" w:hAnsi="Times New Roman" w:cs="Times New Roman"/>
        </w:rPr>
      </w:pPr>
      <w:bookmarkStart w:id="24" w:name="X8c268c8f3f0a87222321ad8c427eed94f56f973"/>
      <w:bookmarkEnd w:id="19"/>
      <w:r w:rsidRPr="00414816">
        <w:rPr>
          <w:rFonts w:ascii="Times New Roman" w:hAnsi="Times New Roman" w:cs="Times New Roman"/>
        </w:rPr>
        <w:t>How does distribution of number of double faul (DBF) and aces (ACE) change for different tournaments grouped by gender?</w:t>
      </w:r>
    </w:p>
    <w:p w14:paraId="4B9D50BC" w14:textId="23B0CD1E" w:rsidR="005F7FBB" w:rsidRDefault="00414816">
      <w:pPr>
        <w:pStyle w:val="FirstParagraph"/>
        <w:rPr>
          <w:rFonts w:ascii="Times New Roman" w:hAnsi="Times New Roman" w:cs="Times New Roman"/>
        </w:rPr>
      </w:pPr>
      <w:r w:rsidRPr="00414816">
        <w:rPr>
          <w:rFonts w:ascii="Times New Roman" w:hAnsi="Times New Roman" w:cs="Times New Roman"/>
          <w:noProof/>
        </w:rPr>
        <w:drawing>
          <wp:anchor distT="0" distB="0" distL="114300" distR="114300" simplePos="0" relativeHeight="251661312" behindDoc="0" locked="0" layoutInCell="1" allowOverlap="1" wp14:anchorId="4F828D9B" wp14:editId="1E98B3B5">
            <wp:simplePos x="0" y="0"/>
            <wp:positionH relativeFrom="column">
              <wp:posOffset>-254000</wp:posOffset>
            </wp:positionH>
            <wp:positionV relativeFrom="paragraph">
              <wp:posOffset>1981200</wp:posOffset>
            </wp:positionV>
            <wp:extent cx="3606800" cy="2927350"/>
            <wp:effectExtent l="0" t="0" r="0" b="0"/>
            <wp:wrapSquare wrapText="bothSides"/>
            <wp:docPr id="43" name="Picture" descr="metin, diyagram, ekran görüntüsü, öykü gelişim çizgisi; kumpas; grafiğini çıkarm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43" name="Picture" descr="metin, diyagram, ekran görüntüsü, öykü gelişim çizgisi; kumpas; grafiğini çıkarma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06800" cy="29273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noProof/>
        </w:rPr>
        <w:drawing>
          <wp:anchor distT="0" distB="0" distL="114300" distR="114300" simplePos="0" relativeHeight="251662336" behindDoc="0" locked="0" layoutInCell="1" allowOverlap="1" wp14:anchorId="182E0DC0" wp14:editId="6BD5195A">
            <wp:simplePos x="0" y="0"/>
            <wp:positionH relativeFrom="column">
              <wp:posOffset>3394710</wp:posOffset>
            </wp:positionH>
            <wp:positionV relativeFrom="paragraph">
              <wp:posOffset>1930400</wp:posOffset>
            </wp:positionV>
            <wp:extent cx="3666490" cy="2978150"/>
            <wp:effectExtent l="0" t="0" r="0" b="0"/>
            <wp:wrapSquare wrapText="bothSides"/>
            <wp:docPr id="46" name="Picture"/>
            <wp:cNvGraphicFramePr/>
            <a:graphic xmlns:a="http://schemas.openxmlformats.org/drawingml/2006/main">
              <a:graphicData uri="http://schemas.openxmlformats.org/drawingml/2006/picture">
                <pic:pic xmlns:pic="http://schemas.openxmlformats.org/drawingml/2006/picture">
                  <pic:nvPicPr>
                    <pic:cNvPr id="47" name="Picture" descr="Interim_Report_word_files/figure-docx/EDA_3-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666490" cy="29781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rPr>
        <w:t>On this part, ACE variable is created by summing of ACE.1 and ACE.2. Similarly other variables are summing and total of player 1 and player 2 statistic variables are created. Aim of this research is investigating effect of different tournament on player performance. Each tournament have different surface type so this should be effect the match statistics. As seen in the boxplots, at French open tournament, players do less ace than other tounaments. Clay surface (French open surface) can lead to this, because clay surface slow down the ball. Also, in the boxplot of DBF, we can say that players do more double foul at the US and AUS open tournaments. Both tournaments has hard surfaces. Additionally, there is significant diffrence on male and female statistics for ACE, male can do more ACE than womwn according to this graph but number of sets are not same for male and female matches. Female matches are best of 3, but male matches are best of 5. So, this can be reason for that.</w:t>
      </w:r>
    </w:p>
    <w:p w14:paraId="6C84C6F5" w14:textId="71FA202A" w:rsidR="00414816" w:rsidRPr="00414816" w:rsidRDefault="00414816" w:rsidP="00414816">
      <w:pPr>
        <w:pStyle w:val="GvdeMetni"/>
      </w:pPr>
    </w:p>
    <w:p w14:paraId="6D2F1B01" w14:textId="3DF34822" w:rsidR="005F7FBB" w:rsidRPr="00414816" w:rsidRDefault="005F7FBB">
      <w:pPr>
        <w:pStyle w:val="GvdeMetni"/>
        <w:rPr>
          <w:rFonts w:ascii="Times New Roman" w:hAnsi="Times New Roman" w:cs="Times New Roman"/>
        </w:rPr>
      </w:pPr>
    </w:p>
    <w:p w14:paraId="432BE5FB" w14:textId="6CEC8E8E" w:rsidR="005F7FBB" w:rsidRPr="00414816" w:rsidRDefault="00D77620">
      <w:pPr>
        <w:pStyle w:val="GvdeMetni"/>
        <w:rPr>
          <w:rFonts w:ascii="Times New Roman" w:hAnsi="Times New Roman" w:cs="Times New Roman"/>
        </w:rPr>
      </w:pPr>
      <w:commentRangeStart w:id="25"/>
      <w:r w:rsidRPr="00414816">
        <w:rPr>
          <w:rFonts w:ascii="Times New Roman" w:hAnsi="Times New Roman" w:cs="Times New Roman"/>
        </w:rPr>
        <w:lastRenderedPageBreak/>
        <w:t xml:space="preserve">With analysis of variance (ANOVA) </w:t>
      </w:r>
      <w:commentRangeEnd w:id="25"/>
      <w:r>
        <w:rPr>
          <w:rStyle w:val="AklamaBavurusu"/>
        </w:rPr>
        <w:commentReference w:id="25"/>
      </w:r>
      <w:r w:rsidRPr="00414816">
        <w:rPr>
          <w:rFonts w:ascii="Times New Roman" w:hAnsi="Times New Roman" w:cs="Times New Roman"/>
        </w:rPr>
        <w:t xml:space="preserve">for DBF and ACE, </w:t>
      </w:r>
      <w:proofErr w:type="gramStart"/>
      <w:r w:rsidRPr="00414816">
        <w:rPr>
          <w:rFonts w:ascii="Times New Roman" w:hAnsi="Times New Roman" w:cs="Times New Roman"/>
        </w:rPr>
        <w:t>We</w:t>
      </w:r>
      <w:proofErr w:type="gramEnd"/>
      <w:r w:rsidRPr="00414816">
        <w:rPr>
          <w:rFonts w:ascii="Times New Roman" w:hAnsi="Times New Roman" w:cs="Times New Roman"/>
        </w:rPr>
        <w:t xml:space="preserve"> can see there are significant difference between tournaments and gender for 0.05 significance level.</w:t>
      </w:r>
    </w:p>
    <w:p w14:paraId="0622A854" w14:textId="77777777" w:rsidR="005F7FBB" w:rsidRPr="00414816" w:rsidRDefault="00D77620">
      <w:pPr>
        <w:pStyle w:val="SourceCode"/>
        <w:rPr>
          <w:rFonts w:ascii="Times New Roman" w:hAnsi="Times New Roman" w:cs="Times New Roman"/>
        </w:rPr>
      </w:pPr>
      <w:commentRangeStart w:id="26"/>
      <w:r w:rsidRPr="00414816">
        <w:rPr>
          <w:rStyle w:val="VerbatimChar"/>
          <w:rFonts w:ascii="Times New Roman" w:hAnsi="Times New Roman" w:cs="Times New Roman"/>
        </w:rPr>
        <w:t>## [1] "ANAVO of DBF"</w:t>
      </w:r>
      <w:commentRangeEnd w:id="26"/>
      <w:r>
        <w:rPr>
          <w:rStyle w:val="AklamaBavurusu"/>
        </w:rPr>
        <w:commentReference w:id="26"/>
      </w:r>
    </w:p>
    <w:p w14:paraId="7AA03F55"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Df Sum Sq Mean Sq F value   Pr(&gt;F)    </w:t>
      </w:r>
      <w:r w:rsidRPr="00414816">
        <w:rPr>
          <w:rFonts w:ascii="Times New Roman" w:hAnsi="Times New Roman" w:cs="Times New Roman"/>
        </w:rPr>
        <w:br/>
      </w:r>
      <w:r w:rsidRPr="00414816">
        <w:rPr>
          <w:rStyle w:val="VerbatimChar"/>
          <w:rFonts w:ascii="Times New Roman" w:hAnsi="Times New Roman" w:cs="Times New Roman"/>
        </w:rPr>
        <w:t>## TOURNAMENT    3   1134   378.1   24.13 4.82e-15 ***</w:t>
      </w:r>
      <w:r w:rsidRPr="00414816">
        <w:rPr>
          <w:rFonts w:ascii="Times New Roman" w:hAnsi="Times New Roman" w:cs="Times New Roman"/>
        </w:rPr>
        <w:br/>
      </w:r>
      <w:r w:rsidRPr="00414816">
        <w:rPr>
          <w:rStyle w:val="VerbatimChar"/>
          <w:rFonts w:ascii="Times New Roman" w:hAnsi="Times New Roman" w:cs="Times New Roman"/>
        </w:rPr>
        <w:t>## GENDER        1    310   310.0   19.78 9.72e-06 ***</w:t>
      </w:r>
      <w:r w:rsidRPr="00414816">
        <w:rPr>
          <w:rFonts w:ascii="Times New Roman" w:hAnsi="Times New Roman" w:cs="Times New Roman"/>
        </w:rPr>
        <w:br/>
      </w:r>
      <w:r w:rsidRPr="00414816">
        <w:rPr>
          <w:rStyle w:val="VerbatimChar"/>
          <w:rFonts w:ascii="Times New Roman" w:hAnsi="Times New Roman" w:cs="Times New Roman"/>
        </w:rPr>
        <w:t xml:space="preserve">## Residuals   930  14572    15.7                     </w:t>
      </w:r>
      <w:r w:rsidRPr="00414816">
        <w:rPr>
          <w:rFonts w:ascii="Times New Roman" w:hAnsi="Times New Roman" w:cs="Times New Roman"/>
        </w:rPr>
        <w:br/>
      </w:r>
      <w:r w:rsidRPr="00414816">
        <w:rPr>
          <w:rStyle w:val="VerbatimChar"/>
          <w:rFonts w:ascii="Times New Roman" w:hAnsi="Times New Roman" w:cs="Times New Roman"/>
        </w:rPr>
        <w:t>## ---</w:t>
      </w:r>
      <w:r w:rsidRPr="00414816">
        <w:rPr>
          <w:rFonts w:ascii="Times New Roman" w:hAnsi="Times New Roman" w:cs="Times New Roman"/>
        </w:rPr>
        <w:br/>
      </w:r>
      <w:r w:rsidRPr="00414816">
        <w:rPr>
          <w:rStyle w:val="VerbatimChar"/>
          <w:rFonts w:ascii="Times New Roman" w:hAnsi="Times New Roman" w:cs="Times New Roman"/>
        </w:rPr>
        <w:t>## Signif. codes:  0 '***' 0.001 '**' 0.01 '*' 0.05 '.' 0.1 ' ' 1</w:t>
      </w:r>
      <w:r w:rsidRPr="00414816">
        <w:rPr>
          <w:rFonts w:ascii="Times New Roman" w:hAnsi="Times New Roman" w:cs="Times New Roman"/>
        </w:rPr>
        <w:br/>
      </w:r>
      <w:r w:rsidRPr="00414816">
        <w:rPr>
          <w:rStyle w:val="VerbatimChar"/>
          <w:rFonts w:ascii="Times New Roman" w:hAnsi="Times New Roman" w:cs="Times New Roman"/>
        </w:rPr>
        <w:t>## 8 observations deleted due to missingness</w:t>
      </w:r>
    </w:p>
    <w:p w14:paraId="70AA8F25"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[1] "ANAVO of ACE"</w:t>
      </w:r>
    </w:p>
    <w:p w14:paraId="5A42749A"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Df Sum Sq Mean Sq F value   Pr(&gt;F)    </w:t>
      </w:r>
      <w:r w:rsidRPr="00414816">
        <w:rPr>
          <w:rFonts w:ascii="Times New Roman" w:hAnsi="Times New Roman" w:cs="Times New Roman"/>
        </w:rPr>
        <w:br/>
      </w:r>
      <w:r w:rsidRPr="00414816">
        <w:rPr>
          <w:rStyle w:val="VerbatimChar"/>
          <w:rFonts w:ascii="Times New Roman" w:hAnsi="Times New Roman" w:cs="Times New Roman"/>
        </w:rPr>
        <w:t>## TOURNAMENT    3   4114    1371    24.5 2.96e-15 ***</w:t>
      </w:r>
      <w:r w:rsidRPr="00414816">
        <w:rPr>
          <w:rFonts w:ascii="Times New Roman" w:hAnsi="Times New Roman" w:cs="Times New Roman"/>
        </w:rPr>
        <w:br/>
      </w:r>
      <w:r w:rsidRPr="00414816">
        <w:rPr>
          <w:rStyle w:val="VerbatimChar"/>
          <w:rFonts w:ascii="Times New Roman" w:hAnsi="Times New Roman" w:cs="Times New Roman"/>
        </w:rPr>
        <w:t>## GENDER        1  36744   36744   656.5  &lt; 2e-16 ***</w:t>
      </w:r>
      <w:r w:rsidRPr="00414816">
        <w:rPr>
          <w:rFonts w:ascii="Times New Roman" w:hAnsi="Times New Roman" w:cs="Times New Roman"/>
        </w:rPr>
        <w:br/>
      </w:r>
      <w:r w:rsidRPr="00414816">
        <w:rPr>
          <w:rStyle w:val="VerbatimChar"/>
          <w:rFonts w:ascii="Times New Roman" w:hAnsi="Times New Roman" w:cs="Times New Roman"/>
        </w:rPr>
        <w:t xml:space="preserve">## Residuals   916  51265      56                     </w:t>
      </w:r>
      <w:r w:rsidRPr="00414816">
        <w:rPr>
          <w:rFonts w:ascii="Times New Roman" w:hAnsi="Times New Roman" w:cs="Times New Roman"/>
        </w:rPr>
        <w:br/>
      </w:r>
      <w:r w:rsidRPr="00414816">
        <w:rPr>
          <w:rStyle w:val="VerbatimChar"/>
          <w:rFonts w:ascii="Times New Roman" w:hAnsi="Times New Roman" w:cs="Times New Roman"/>
        </w:rPr>
        <w:t>## ---</w:t>
      </w:r>
      <w:r w:rsidRPr="00414816">
        <w:rPr>
          <w:rFonts w:ascii="Times New Roman" w:hAnsi="Times New Roman" w:cs="Times New Roman"/>
        </w:rPr>
        <w:br/>
      </w:r>
      <w:r w:rsidRPr="00414816">
        <w:rPr>
          <w:rStyle w:val="VerbatimChar"/>
          <w:rFonts w:ascii="Times New Roman" w:hAnsi="Times New Roman" w:cs="Times New Roman"/>
        </w:rPr>
        <w:t>## Signif. codes:  0 '***' 0.001 '**' 0.01 '*' 0.05 '.' 0.1 ' ' 1</w:t>
      </w:r>
      <w:r w:rsidRPr="00414816">
        <w:rPr>
          <w:rFonts w:ascii="Times New Roman" w:hAnsi="Times New Roman" w:cs="Times New Roman"/>
        </w:rPr>
        <w:br/>
      </w:r>
      <w:r w:rsidRPr="00414816">
        <w:rPr>
          <w:rStyle w:val="VerbatimChar"/>
          <w:rFonts w:ascii="Times New Roman" w:hAnsi="Times New Roman" w:cs="Times New Roman"/>
        </w:rPr>
        <w:t>## 22 observations deleted due to missingness</w:t>
      </w:r>
    </w:p>
    <w:p w14:paraId="42802305" w14:textId="77777777" w:rsidR="005F7FBB" w:rsidRPr="00414816" w:rsidRDefault="00D77620">
      <w:pPr>
        <w:pStyle w:val="Balk4"/>
        <w:rPr>
          <w:rFonts w:ascii="Times New Roman" w:hAnsi="Times New Roman" w:cs="Times New Roman"/>
        </w:rPr>
      </w:pPr>
      <w:bookmarkStart w:id="27" w:name="Xe23486771b4ef4477b753877cb882d9624336d0"/>
      <w:bookmarkEnd w:id="24"/>
      <w:r w:rsidRPr="00414816">
        <w:rPr>
          <w:rFonts w:ascii="Times New Roman" w:hAnsi="Times New Roman" w:cs="Times New Roman"/>
        </w:rPr>
        <w:t>Are there differences in the net points attempt (NPA) and net points win (NPW) by players across different rounds of the tournament by result?</w:t>
      </w:r>
    </w:p>
    <w:p w14:paraId="5EBE0B8B" w14:textId="468A5939" w:rsidR="005F7FBB" w:rsidRPr="00414816" w:rsidRDefault="00414816" w:rsidP="00414816">
      <w:pPr>
        <w:pStyle w:val="FirstParagraph"/>
        <w:rPr>
          <w:rFonts w:ascii="Times New Roman" w:hAnsi="Times New Roman" w:cs="Times New Roman"/>
        </w:rPr>
      </w:pPr>
      <w:r w:rsidRPr="00414816">
        <w:rPr>
          <w:rFonts w:ascii="Times New Roman" w:hAnsi="Times New Roman" w:cs="Times New Roman"/>
          <w:noProof/>
        </w:rPr>
        <w:drawing>
          <wp:anchor distT="0" distB="0" distL="114300" distR="114300" simplePos="0" relativeHeight="251663360" behindDoc="0" locked="0" layoutInCell="1" allowOverlap="1" wp14:anchorId="765FDCBB" wp14:editId="4CCB1F59">
            <wp:simplePos x="0" y="0"/>
            <wp:positionH relativeFrom="column">
              <wp:posOffset>-237067</wp:posOffset>
            </wp:positionH>
            <wp:positionV relativeFrom="paragraph">
              <wp:posOffset>754380</wp:posOffset>
            </wp:positionV>
            <wp:extent cx="3708400" cy="2768600"/>
            <wp:effectExtent l="0" t="0" r="0" b="0"/>
            <wp:wrapSquare wrapText="bothSides"/>
            <wp:docPr id="50" name="Picture" descr="metin, diyagram, öykü gelişim çizgisi; kumpas; grafiğini çıkarma, ekran görüntüsü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50" name="Picture" descr="metin, diyagram, öykü gelişim çizgisi; kumpas; grafiğini çıkarma, ekran görüntüsü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08400" cy="2768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noProof/>
        </w:rPr>
        <w:drawing>
          <wp:anchor distT="0" distB="0" distL="114300" distR="114300" simplePos="0" relativeHeight="251664384" behindDoc="0" locked="0" layoutInCell="1" allowOverlap="1" wp14:anchorId="0D095AFA" wp14:editId="65A00B6D">
            <wp:simplePos x="0" y="0"/>
            <wp:positionH relativeFrom="column">
              <wp:posOffset>3428789</wp:posOffset>
            </wp:positionH>
            <wp:positionV relativeFrom="paragraph">
              <wp:posOffset>754380</wp:posOffset>
            </wp:positionV>
            <wp:extent cx="3657600" cy="2768600"/>
            <wp:effectExtent l="0" t="0" r="0" b="0"/>
            <wp:wrapSquare wrapText="bothSides"/>
            <wp:docPr id="53" name="Picture"/>
            <wp:cNvGraphicFramePr/>
            <a:graphic xmlns:a="http://schemas.openxmlformats.org/drawingml/2006/main">
              <a:graphicData uri="http://schemas.openxmlformats.org/drawingml/2006/picture">
                <pic:pic xmlns:pic="http://schemas.openxmlformats.org/drawingml/2006/picture">
                  <pic:nvPicPr>
                    <pic:cNvPr id="54" name="Picture" descr="Interim_Report_word_files/figure-docx/EDA_4-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57600" cy="2768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414816">
        <w:rPr>
          <w:rFonts w:ascii="Times New Roman" w:hAnsi="Times New Roman" w:cs="Times New Roman"/>
        </w:rPr>
        <w:t xml:space="preserve">NPA and NPW has right skewed distribution for each round except 7th round, but in 7th round we have 8 observation so it can mislead the interpretation of this plot for 7th round. </w:t>
      </w:r>
      <w:proofErr w:type="gramStart"/>
      <w:r w:rsidRPr="00414816">
        <w:rPr>
          <w:rFonts w:ascii="Times New Roman" w:hAnsi="Times New Roman" w:cs="Times New Roman"/>
        </w:rPr>
        <w:t>Therefore</w:t>
      </w:r>
      <w:proofErr w:type="gramEnd"/>
      <w:r w:rsidRPr="00414816">
        <w:rPr>
          <w:rFonts w:ascii="Times New Roman" w:hAnsi="Times New Roman" w:cs="Times New Roman"/>
        </w:rPr>
        <w:t xml:space="preserve"> player NPA and NPW performances are similar for all rounds except 7th.</w:t>
      </w:r>
    </w:p>
    <w:p w14:paraId="3BCDAB2A" w14:textId="77777777" w:rsidR="005F7FBB" w:rsidRPr="00414816" w:rsidRDefault="00D77620">
      <w:pPr>
        <w:pStyle w:val="GvdeMetni"/>
        <w:rPr>
          <w:rFonts w:ascii="Times New Roman" w:hAnsi="Times New Roman" w:cs="Times New Roman"/>
        </w:rPr>
      </w:pPr>
      <w:proofErr w:type="gramStart"/>
      <w:r w:rsidRPr="00414816">
        <w:rPr>
          <w:rFonts w:ascii="Times New Roman" w:hAnsi="Times New Roman" w:cs="Times New Roman"/>
        </w:rPr>
        <w:t>Again</w:t>
      </w:r>
      <w:proofErr w:type="gramEnd"/>
      <w:r w:rsidRPr="00414816">
        <w:rPr>
          <w:rFonts w:ascii="Times New Roman" w:hAnsi="Times New Roman" w:cs="Times New Roman"/>
        </w:rPr>
        <w:t xml:space="preserve"> by using </w:t>
      </w:r>
      <w:commentRangeStart w:id="28"/>
      <w:r w:rsidRPr="00414816">
        <w:rPr>
          <w:rFonts w:ascii="Times New Roman" w:hAnsi="Times New Roman" w:cs="Times New Roman"/>
        </w:rPr>
        <w:t>ANOVA</w:t>
      </w:r>
      <w:commentRangeEnd w:id="28"/>
      <w:r>
        <w:rPr>
          <w:rStyle w:val="AklamaBavurusu"/>
        </w:rPr>
        <w:commentReference w:id="28"/>
      </w:r>
      <w:r w:rsidRPr="00414816">
        <w:rPr>
          <w:rFonts w:ascii="Times New Roman" w:hAnsi="Times New Roman" w:cs="Times New Roman"/>
        </w:rPr>
        <w:t>, we can show there is significant difference or not in NPW and NPA. As seen in ANOVA, for 0.05 significance level, there is no significant difference between NPA and NPW observations of different rounds.</w:t>
      </w:r>
    </w:p>
    <w:p w14:paraId="5C2C31AA"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[1] "ANAVO of NPA"</w:t>
      </w:r>
    </w:p>
    <w:p w14:paraId="267A2492"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Df Sum Sq Mean Sq F value Pr(&gt;F)</w:t>
      </w:r>
      <w:r w:rsidRPr="00414816">
        <w:rPr>
          <w:rFonts w:ascii="Times New Roman" w:hAnsi="Times New Roman" w:cs="Times New Roman"/>
        </w:rPr>
        <w:br/>
      </w:r>
      <w:r w:rsidRPr="00414816">
        <w:rPr>
          <w:rStyle w:val="VerbatimChar"/>
          <w:rFonts w:ascii="Times New Roman" w:hAnsi="Times New Roman" w:cs="Times New Roman"/>
        </w:rPr>
        <w:t>## ROUND         6   5553   925.5   1.558  0.156</w:t>
      </w:r>
      <w:r w:rsidRPr="00414816">
        <w:rPr>
          <w:rFonts w:ascii="Times New Roman" w:hAnsi="Times New Roman" w:cs="Times New Roman"/>
        </w:rPr>
        <w:br/>
      </w:r>
      <w:r w:rsidRPr="00414816">
        <w:rPr>
          <w:rStyle w:val="VerbatimChar"/>
          <w:rFonts w:ascii="Times New Roman" w:hAnsi="Times New Roman" w:cs="Times New Roman"/>
        </w:rPr>
        <w:t xml:space="preserve">## Residuals   852 506175   594.1               </w:t>
      </w:r>
      <w:r w:rsidRPr="00414816">
        <w:rPr>
          <w:rFonts w:ascii="Times New Roman" w:hAnsi="Times New Roman" w:cs="Times New Roman"/>
        </w:rPr>
        <w:br/>
      </w:r>
      <w:r w:rsidRPr="00414816">
        <w:rPr>
          <w:rStyle w:val="VerbatimChar"/>
          <w:rFonts w:ascii="Times New Roman" w:hAnsi="Times New Roman" w:cs="Times New Roman"/>
        </w:rPr>
        <w:t>## 84 observations deleted due to missingness</w:t>
      </w:r>
    </w:p>
    <w:p w14:paraId="36D9B867"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lastRenderedPageBreak/>
        <w:t>## [1] "ANAVO of NPW"</w:t>
      </w:r>
    </w:p>
    <w:p w14:paraId="59840635"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Df Sum Sq Mean Sq F value Pr(&gt;F)</w:t>
      </w:r>
      <w:r w:rsidRPr="00414816">
        <w:rPr>
          <w:rFonts w:ascii="Times New Roman" w:hAnsi="Times New Roman" w:cs="Times New Roman"/>
        </w:rPr>
        <w:br/>
      </w:r>
      <w:r w:rsidRPr="00414816">
        <w:rPr>
          <w:rStyle w:val="VerbatimChar"/>
          <w:rFonts w:ascii="Times New Roman" w:hAnsi="Times New Roman" w:cs="Times New Roman"/>
        </w:rPr>
        <w:t>## ROUND         6   2253   375.6   1.453  0.191</w:t>
      </w:r>
      <w:r w:rsidRPr="00414816">
        <w:rPr>
          <w:rFonts w:ascii="Times New Roman" w:hAnsi="Times New Roman" w:cs="Times New Roman"/>
        </w:rPr>
        <w:br/>
      </w:r>
      <w:r w:rsidRPr="00414816">
        <w:rPr>
          <w:rStyle w:val="VerbatimChar"/>
          <w:rFonts w:ascii="Times New Roman" w:hAnsi="Times New Roman" w:cs="Times New Roman"/>
        </w:rPr>
        <w:t xml:space="preserve">## Residuals   853 220433   258.4               </w:t>
      </w:r>
      <w:r w:rsidRPr="00414816">
        <w:rPr>
          <w:rFonts w:ascii="Times New Roman" w:hAnsi="Times New Roman" w:cs="Times New Roman"/>
        </w:rPr>
        <w:br/>
      </w:r>
      <w:r w:rsidRPr="00414816">
        <w:rPr>
          <w:rStyle w:val="VerbatimChar"/>
          <w:rFonts w:ascii="Times New Roman" w:hAnsi="Times New Roman" w:cs="Times New Roman"/>
        </w:rPr>
        <w:t>## 83 observations deleted due to missingness</w:t>
      </w:r>
    </w:p>
    <w:p w14:paraId="38EF0156" w14:textId="77777777" w:rsidR="005F7FBB" w:rsidRPr="00414816" w:rsidRDefault="00D77620">
      <w:pPr>
        <w:pStyle w:val="Balk4"/>
        <w:rPr>
          <w:rFonts w:ascii="Times New Roman" w:hAnsi="Times New Roman" w:cs="Times New Roman"/>
        </w:rPr>
      </w:pPr>
      <w:bookmarkStart w:id="29" w:name="Xe9fb576e15bbc0fea1da5c420cf19e40f4953e7"/>
      <w:bookmarkEnd w:id="27"/>
      <w:r w:rsidRPr="00414816">
        <w:rPr>
          <w:rFonts w:ascii="Times New Roman" w:hAnsi="Times New Roman" w:cs="Times New Roman"/>
        </w:rPr>
        <w:t>Is there any correlation between number of break points created (BPC), total points win (TPW) and first serve win (FSW)?</w:t>
      </w:r>
    </w:p>
    <w:p w14:paraId="4413112A"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As seen on bubble plot, whwn BPC increase, TPW increase because when player break the opponent player serve, match can be extend. Also number of first serve win tend to increase when TPW and BPC increase.</w:t>
      </w:r>
    </w:p>
    <w:p w14:paraId="2A8658B1" w14:textId="77777777" w:rsidR="005F7FBB" w:rsidRPr="00414816" w:rsidRDefault="00D77620" w:rsidP="00414816">
      <w:pPr>
        <w:pStyle w:val="GvdeMetni"/>
        <w:jc w:val="center"/>
        <w:rPr>
          <w:rFonts w:ascii="Times New Roman" w:hAnsi="Times New Roman" w:cs="Times New Roman"/>
        </w:rPr>
      </w:pPr>
      <w:r w:rsidRPr="00414816">
        <w:rPr>
          <w:rFonts w:ascii="Times New Roman" w:hAnsi="Times New Roman" w:cs="Times New Roman"/>
          <w:noProof/>
        </w:rPr>
        <w:drawing>
          <wp:inline distT="0" distB="0" distL="0" distR="0" wp14:anchorId="3817E421" wp14:editId="24B789A2">
            <wp:extent cx="3810000" cy="3039533"/>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Interim_Report_word_files/figure-docx/EDA_5-1.png"/>
                    <pic:cNvPicPr>
                      <a:picLocks noChangeAspect="1" noChangeArrowheads="1"/>
                    </pic:cNvPicPr>
                  </pic:nvPicPr>
                  <pic:blipFill>
                    <a:blip r:embed="rId20"/>
                    <a:stretch>
                      <a:fillRect/>
                    </a:stretch>
                  </pic:blipFill>
                  <pic:spPr bwMode="auto">
                    <a:xfrm>
                      <a:off x="0" y="0"/>
                      <a:ext cx="3850133" cy="3071550"/>
                    </a:xfrm>
                    <a:prstGeom prst="rect">
                      <a:avLst/>
                    </a:prstGeom>
                    <a:noFill/>
                    <a:ln w="9525">
                      <a:noFill/>
                      <a:headEnd/>
                      <a:tailEnd/>
                    </a:ln>
                  </pic:spPr>
                </pic:pic>
              </a:graphicData>
            </a:graphic>
          </wp:inline>
        </w:drawing>
      </w:r>
    </w:p>
    <w:p w14:paraId="7F054F5F"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For CDA, we can check correlations between BPC, TPW and FSW. As seen on correlation plot,</w:t>
      </w:r>
    </w:p>
    <w:p w14:paraId="09C2DDE2" w14:textId="77777777" w:rsidR="005F7FBB" w:rsidRPr="00414816" w:rsidRDefault="00D77620" w:rsidP="00414816">
      <w:pPr>
        <w:pStyle w:val="GvdeMetni"/>
        <w:jc w:val="center"/>
        <w:rPr>
          <w:rFonts w:ascii="Times New Roman" w:hAnsi="Times New Roman" w:cs="Times New Roman"/>
        </w:rPr>
      </w:pPr>
      <w:r w:rsidRPr="00414816">
        <w:rPr>
          <w:rFonts w:ascii="Times New Roman" w:hAnsi="Times New Roman" w:cs="Times New Roman"/>
          <w:noProof/>
        </w:rPr>
        <w:drawing>
          <wp:inline distT="0" distB="0" distL="0" distR="0" wp14:anchorId="5B21049F" wp14:editId="76DFB3D2">
            <wp:extent cx="3810000" cy="2937933"/>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Interim_Report_word_files/figure-docx/CDA_5-1.png"/>
                    <pic:cNvPicPr>
                      <a:picLocks noChangeAspect="1" noChangeArrowheads="1"/>
                    </pic:cNvPicPr>
                  </pic:nvPicPr>
                  <pic:blipFill>
                    <a:blip r:embed="rId21"/>
                    <a:stretch>
                      <a:fillRect/>
                    </a:stretch>
                  </pic:blipFill>
                  <pic:spPr bwMode="auto">
                    <a:xfrm>
                      <a:off x="0" y="0"/>
                      <a:ext cx="3818895" cy="2944792"/>
                    </a:xfrm>
                    <a:prstGeom prst="rect">
                      <a:avLst/>
                    </a:prstGeom>
                    <a:noFill/>
                    <a:ln w="9525">
                      <a:noFill/>
                      <a:headEnd/>
                      <a:tailEnd/>
                    </a:ln>
                  </pic:spPr>
                </pic:pic>
              </a:graphicData>
            </a:graphic>
          </wp:inline>
        </w:drawing>
      </w:r>
    </w:p>
    <w:p w14:paraId="13C6F003"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Also, checking p values of correlation test show that there is significant correlation between BPC, TPW and FSW for 0.05 significance level.</w:t>
      </w:r>
    </w:p>
    <w:p w14:paraId="5B10BA7B" w14:textId="611B2DE0" w:rsidR="005F7FBB" w:rsidRPr="00414816" w:rsidRDefault="00D77620" w:rsidP="00414816">
      <w:pPr>
        <w:pStyle w:val="SourceCode"/>
        <w:rPr>
          <w:rFonts w:ascii="Times New Roman" w:hAnsi="Times New Roman" w:cs="Times New Roman"/>
        </w:rPr>
      </w:pPr>
      <w:r w:rsidRPr="00414816">
        <w:rPr>
          <w:rStyle w:val="VerbatimChar"/>
          <w:rFonts w:ascii="Times New Roman" w:hAnsi="Times New Roman" w:cs="Times New Roman"/>
        </w:rPr>
        <w:lastRenderedPageBreak/>
        <w:t>##   cor_test     p_values</w:t>
      </w:r>
      <w:r w:rsidRPr="00414816">
        <w:rPr>
          <w:rFonts w:ascii="Times New Roman" w:hAnsi="Times New Roman" w:cs="Times New Roman"/>
        </w:rPr>
        <w:br/>
      </w:r>
      <w:r w:rsidRPr="00414816">
        <w:rPr>
          <w:rStyle w:val="VerbatimChar"/>
          <w:rFonts w:ascii="Times New Roman" w:hAnsi="Times New Roman" w:cs="Times New Roman"/>
        </w:rPr>
        <w:t xml:space="preserve">## </w:t>
      </w:r>
      <w:proofErr w:type="gramStart"/>
      <w:r w:rsidRPr="00414816">
        <w:rPr>
          <w:rStyle w:val="VerbatimChar"/>
          <w:rFonts w:ascii="Times New Roman" w:hAnsi="Times New Roman" w:cs="Times New Roman"/>
        </w:rPr>
        <w:t>1  BPC</w:t>
      </w:r>
      <w:proofErr w:type="gramEnd"/>
      <w:r w:rsidRPr="00414816">
        <w:rPr>
          <w:rStyle w:val="VerbatimChar"/>
          <w:rFonts w:ascii="Times New Roman" w:hAnsi="Times New Roman" w:cs="Times New Roman"/>
        </w:rPr>
        <w:t>_TPW 4.643419e-76</w:t>
      </w:r>
      <w:r w:rsidRPr="00414816">
        <w:rPr>
          <w:rFonts w:ascii="Times New Roman" w:hAnsi="Times New Roman" w:cs="Times New Roman"/>
        </w:rPr>
        <w:br/>
      </w:r>
      <w:r w:rsidRPr="00414816">
        <w:rPr>
          <w:rStyle w:val="VerbatimChar"/>
          <w:rFonts w:ascii="Times New Roman" w:hAnsi="Times New Roman" w:cs="Times New Roman"/>
        </w:rPr>
        <w:t>## 2  BPC_FSW 1.610577e-49</w:t>
      </w:r>
      <w:r w:rsidRPr="00414816">
        <w:rPr>
          <w:rFonts w:ascii="Times New Roman" w:hAnsi="Times New Roman" w:cs="Times New Roman"/>
        </w:rPr>
        <w:br/>
      </w:r>
      <w:r w:rsidRPr="00414816">
        <w:rPr>
          <w:rStyle w:val="VerbatimChar"/>
          <w:rFonts w:ascii="Times New Roman" w:hAnsi="Times New Roman" w:cs="Times New Roman"/>
        </w:rPr>
        <w:t>## 3  TPW_FSW 0.000000e+00</w:t>
      </w:r>
      <w:bookmarkStart w:id="30" w:name="Xf1b849d8e1b1ddc020f66061e48ef4d4edff042"/>
      <w:bookmarkEnd w:id="29"/>
    </w:p>
    <w:p w14:paraId="2BCEE90F" w14:textId="77777777" w:rsidR="005F7FBB" w:rsidRPr="00414816" w:rsidRDefault="00D77620">
      <w:pPr>
        <w:pStyle w:val="Balk2"/>
        <w:rPr>
          <w:rFonts w:ascii="Times New Roman" w:hAnsi="Times New Roman" w:cs="Times New Roman"/>
        </w:rPr>
      </w:pPr>
      <w:bookmarkStart w:id="31" w:name="X41615eaad9e7a091ad98d920b560050c06a8be2"/>
      <w:bookmarkEnd w:id="5"/>
      <w:bookmarkEnd w:id="13"/>
      <w:bookmarkEnd w:id="30"/>
      <w:r w:rsidRPr="00414816">
        <w:rPr>
          <w:rFonts w:ascii="Times New Roman" w:hAnsi="Times New Roman" w:cs="Times New Roman"/>
        </w:rPr>
        <w:t>5. Missing Observation Cleaning, Imputation and Data Manipulation</w:t>
      </w:r>
    </w:p>
    <w:p w14:paraId="3BCFBF43" w14:textId="77777777" w:rsidR="005F7FBB" w:rsidRDefault="00D77620">
      <w:pPr>
        <w:pStyle w:val="FirstParagraph"/>
        <w:rPr>
          <w:ins w:id="32" w:author="önder türe" w:date="2024-06-09T19:21:00Z"/>
          <w:rFonts w:ascii="Times New Roman" w:hAnsi="Times New Roman" w:cs="Times New Roman"/>
        </w:rPr>
      </w:pPr>
      <w:r w:rsidRPr="00414816">
        <w:rPr>
          <w:rFonts w:ascii="Times New Roman" w:hAnsi="Times New Roman" w:cs="Times New Roman"/>
        </w:rPr>
        <w:t xml:space="preserve">Firstly, we should find NA values. As we look at the number of NA observations of variables that include NA (below), we can see there are 5338 NA </w:t>
      </w:r>
      <w:proofErr w:type="gramStart"/>
      <w:r w:rsidRPr="00414816">
        <w:rPr>
          <w:rFonts w:ascii="Times New Roman" w:hAnsi="Times New Roman" w:cs="Times New Roman"/>
        </w:rPr>
        <w:t>values</w:t>
      </w:r>
      <w:proofErr w:type="gramEnd"/>
    </w:p>
    <w:p w14:paraId="282F8496" w14:textId="77777777" w:rsidR="00721AF4" w:rsidRPr="00721AF4" w:rsidRDefault="00721AF4" w:rsidP="00721AF4">
      <w:pPr>
        <w:pStyle w:val="GvdeMetni"/>
        <w:rPr>
          <w:rPrChange w:id="33" w:author="önder türe" w:date="2024-06-09T19:21:00Z">
            <w:rPr>
              <w:rFonts w:ascii="Times New Roman" w:hAnsi="Times New Roman" w:cs="Times New Roman"/>
            </w:rPr>
          </w:rPrChange>
        </w:rPr>
        <w:pPrChange w:id="34" w:author="önder türe" w:date="2024-06-09T19:21:00Z">
          <w:pPr>
            <w:pStyle w:val="FirstParagraph"/>
          </w:pPr>
        </w:pPrChange>
      </w:pPr>
    </w:p>
    <w:p w14:paraId="2BE94CE0" w14:textId="77777777"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FNL.1 FNL.2 ACE.1 DBF.1 WNR.1 UFE.1 BPC.1 BPW.1 NPA.1 NPW.1 TPW.1 ST1.1 ST2.1 </w:t>
      </w:r>
      <w:r w:rsidRPr="00414816">
        <w:rPr>
          <w:rFonts w:ascii="Times New Roman" w:hAnsi="Times New Roman" w:cs="Times New Roman"/>
        </w:rPr>
        <w:br/>
      </w:r>
      <w:r w:rsidRPr="00414816">
        <w:rPr>
          <w:rStyle w:val="VerbatimChar"/>
          <w:rFonts w:ascii="Times New Roman" w:hAnsi="Times New Roman" w:cs="Times New Roman"/>
        </w:rPr>
        <w:t xml:space="preserve">##     1     1    22     8   126   126     1     1    84    83   312     1     4 </w:t>
      </w:r>
      <w:r w:rsidRPr="00414816">
        <w:rPr>
          <w:rFonts w:ascii="Times New Roman" w:hAnsi="Times New Roman" w:cs="Times New Roman"/>
        </w:rPr>
        <w:br/>
      </w:r>
      <w:r w:rsidRPr="00414816">
        <w:rPr>
          <w:rStyle w:val="VerbatimChar"/>
          <w:rFonts w:ascii="Times New Roman" w:hAnsi="Times New Roman" w:cs="Times New Roman"/>
        </w:rPr>
        <w:t xml:space="preserve">## ST3.1 ST4.1 ST5.1 ACE.2 DBF.2 WNR.2 UFE.2 BPC.2 BPW.2 NPA.2 NPW.2 TPW.2 ST1.2 </w:t>
      </w:r>
      <w:r w:rsidRPr="00414816">
        <w:rPr>
          <w:rFonts w:ascii="Times New Roman" w:hAnsi="Times New Roman" w:cs="Times New Roman"/>
        </w:rPr>
        <w:br/>
      </w:r>
      <w:r w:rsidRPr="00414816">
        <w:rPr>
          <w:rStyle w:val="VerbatimChar"/>
          <w:rFonts w:ascii="Times New Roman" w:hAnsi="Times New Roman" w:cs="Times New Roman"/>
        </w:rPr>
        <w:t xml:space="preserve">##   321   722   857    22     8   126   126     1     1    84    83   312     1 </w:t>
      </w:r>
      <w:r w:rsidRPr="00414816">
        <w:rPr>
          <w:rFonts w:ascii="Times New Roman" w:hAnsi="Times New Roman" w:cs="Times New Roman"/>
        </w:rPr>
        <w:br/>
      </w:r>
      <w:r w:rsidRPr="00414816">
        <w:rPr>
          <w:rStyle w:val="VerbatimChar"/>
          <w:rFonts w:ascii="Times New Roman" w:hAnsi="Times New Roman" w:cs="Times New Roman"/>
        </w:rPr>
        <w:t xml:space="preserve">## ST2.2 ST3.2 ST4.2 ST5.2 </w:t>
      </w:r>
      <w:r w:rsidRPr="00414816">
        <w:rPr>
          <w:rFonts w:ascii="Times New Roman" w:hAnsi="Times New Roman" w:cs="Times New Roman"/>
        </w:rPr>
        <w:br/>
      </w:r>
      <w:r w:rsidRPr="00414816">
        <w:rPr>
          <w:rStyle w:val="VerbatimChar"/>
          <w:rFonts w:ascii="Times New Roman" w:hAnsi="Times New Roman" w:cs="Times New Roman"/>
        </w:rPr>
        <w:t>##     4   321   722   857</w:t>
      </w:r>
    </w:p>
    <w:p w14:paraId="3036F78E"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 xml:space="preserve">For, FNL.1 and FNL.2 NA observation are because of cancelled match. At the </w:t>
      </w:r>
      <w:hyperlink r:id="rId22">
        <w:r w:rsidRPr="00414816">
          <w:rPr>
            <w:rStyle w:val="Kpr"/>
            <w:rFonts w:ascii="Times New Roman" w:hAnsi="Times New Roman" w:cs="Times New Roman"/>
          </w:rPr>
          <w:t>link</w:t>
        </w:r>
      </w:hyperlink>
      <w:r w:rsidRPr="00414816">
        <w:rPr>
          <w:rFonts w:ascii="Times New Roman" w:hAnsi="Times New Roman" w:cs="Times New Roman"/>
        </w:rPr>
        <w:t>, you can see this match (date 13.01.2014) is cancelled. This row is removed from data set.</w:t>
      </w:r>
    </w:p>
    <w:p w14:paraId="47C3D5AE" w14:textId="77777777" w:rsidR="005F7FBB" w:rsidRPr="00414816" w:rsidRDefault="00D77620">
      <w:pPr>
        <w:pStyle w:val="GvdeMetni"/>
        <w:rPr>
          <w:rFonts w:ascii="Times New Roman" w:hAnsi="Times New Roman" w:cs="Times New Roman"/>
        </w:rPr>
      </w:pPr>
      <w:commentRangeStart w:id="35"/>
      <w:r w:rsidRPr="00414816">
        <w:rPr>
          <w:rFonts w:ascii="Times New Roman" w:hAnsi="Times New Roman" w:cs="Times New Roman"/>
        </w:rPr>
        <w:t>There is 22 NA in ACE.1 and ACE.2 columns at same observations, this is MCAR type missing observations, we can fill this values by median value of ACE. Median of ACE.1 and ACE.2 are 4 and 4.</w:t>
      </w:r>
    </w:p>
    <w:p w14:paraId="3EE95EE9"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Similarly DBF NA values are MCAR, we can fill them by median value of DBF.1 and DBF.2. Median of DBF.1 and DBF.2 are 3 and 3.</w:t>
      </w:r>
      <w:commentRangeEnd w:id="35"/>
      <w:r w:rsidR="001C0452">
        <w:rPr>
          <w:rStyle w:val="AklamaBavurusu"/>
        </w:rPr>
        <w:commentReference w:id="35"/>
      </w:r>
    </w:p>
    <w:p w14:paraId="19EADD4C"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UFE and WNR NA observations belong the same rows. Those NA values are in male US Open tournament. There is no UFE and WNR observation for male US open tournament. This is Missing at Random mechanism. Rows that has NA UFE and WNR values removed from data set because this variables can be effective to result and removing the column may not be good idea.</w:t>
      </w:r>
    </w:p>
    <w:p w14:paraId="62387F7A" w14:textId="77777777" w:rsidR="005F7FBB" w:rsidRPr="00414816" w:rsidRDefault="00D77620">
      <w:pPr>
        <w:pStyle w:val="GvdeMetni"/>
        <w:rPr>
          <w:rFonts w:ascii="Times New Roman" w:hAnsi="Times New Roman" w:cs="Times New Roman"/>
        </w:rPr>
      </w:pPr>
      <w:commentRangeStart w:id="36"/>
      <w:r w:rsidRPr="00414816">
        <w:rPr>
          <w:rFonts w:ascii="Times New Roman" w:hAnsi="Times New Roman" w:cs="Times New Roman"/>
        </w:rPr>
        <w:t>After removing NA UFE and WNR values, There are 46 and 45 NA values for NPA and NPW are MCAR case because there is no any pattern. Those NA values can be filled by median of NPA and NPW values.</w:t>
      </w:r>
    </w:p>
    <w:p w14:paraId="2C7F677A"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There are 312 NA values for total points win (TPW) observations. As seen in the bar graphs, when player’s TPW is greater than oppenent player, this player wins the match, it is almost like result. Therefore TPW is totaly dependent to result. TPW variable should be removed from data set. Similarly, FNL is directly give the result, so we should remove FNL variables too.</w:t>
      </w:r>
      <w:commentRangeEnd w:id="36"/>
      <w:r w:rsidR="001C0452">
        <w:rPr>
          <w:rStyle w:val="AklamaBavurusu"/>
        </w:rPr>
        <w:commentReference w:id="36"/>
      </w:r>
    </w:p>
    <w:p w14:paraId="2EB18C56" w14:textId="77777777" w:rsidR="005F7FBB" w:rsidRPr="00414816" w:rsidRDefault="00D77620" w:rsidP="00001C0E">
      <w:pPr>
        <w:pStyle w:val="GvdeMetni"/>
        <w:jc w:val="center"/>
        <w:rPr>
          <w:rFonts w:ascii="Times New Roman" w:hAnsi="Times New Roman" w:cs="Times New Roman"/>
        </w:rPr>
      </w:pPr>
      <w:r w:rsidRPr="00414816">
        <w:rPr>
          <w:rFonts w:ascii="Times New Roman" w:hAnsi="Times New Roman" w:cs="Times New Roman"/>
          <w:noProof/>
        </w:rPr>
        <w:drawing>
          <wp:inline distT="0" distB="0" distL="0" distR="0" wp14:anchorId="4F93D755" wp14:editId="4F801E34">
            <wp:extent cx="3606800" cy="2683933"/>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Interim_Report_word_files/figure-docx/NA_10-1.png"/>
                    <pic:cNvPicPr>
                      <a:picLocks noChangeAspect="1" noChangeArrowheads="1"/>
                    </pic:cNvPicPr>
                  </pic:nvPicPr>
                  <pic:blipFill>
                    <a:blip r:embed="rId23"/>
                    <a:stretch>
                      <a:fillRect/>
                    </a:stretch>
                  </pic:blipFill>
                  <pic:spPr bwMode="auto">
                    <a:xfrm>
                      <a:off x="0" y="0"/>
                      <a:ext cx="3625418" cy="2697787"/>
                    </a:xfrm>
                    <a:prstGeom prst="rect">
                      <a:avLst/>
                    </a:prstGeom>
                    <a:noFill/>
                    <a:ln w="9525">
                      <a:noFill/>
                      <a:headEnd/>
                      <a:tailEnd/>
                    </a:ln>
                  </pic:spPr>
                </pic:pic>
              </a:graphicData>
            </a:graphic>
          </wp:inline>
        </w:drawing>
      </w:r>
    </w:p>
    <w:p w14:paraId="6C6190FD"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lastRenderedPageBreak/>
        <w:t>Set scores (ST) are similar to TPW, if we know 2 players set score, match result can be known. Therefore ST values should be removed from data set. However, number of total game (TG) variable can be created from sum of all ST values for each row. Number of total game can be use for standardize the match statistics. For example we can find number of ace per game from ACE.1 over number of total game. So, after created TG, all ST values can be removed. FSW, SSW, ACE, DBF, WNR, UFE, BPC, BPW, NPA, NPW variables are divided to TG to standardize match statistics.</w:t>
      </w:r>
    </w:p>
    <w:p w14:paraId="76041A44"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There is 350 unique player on this data set. So using players as predictor is not good idea because there are 350 levels, this is not convenient for modeling. Also, our aim in this project is predict result by using player performance like ACE, BPC etc., and show the most important statistics. Because of that PLAYER1 and PLAYER2 columns are removed from data set.</w:t>
      </w:r>
    </w:p>
    <w:p w14:paraId="1670932C"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 xml:space="preserve">After missing data cleaning </w:t>
      </w:r>
      <w:commentRangeStart w:id="37"/>
      <w:r w:rsidRPr="00414816">
        <w:rPr>
          <w:rFonts w:ascii="Times New Roman" w:hAnsi="Times New Roman" w:cs="Times New Roman"/>
        </w:rPr>
        <w:t>and imputation</w:t>
      </w:r>
      <w:commentRangeEnd w:id="37"/>
      <w:r w:rsidR="001C0452">
        <w:rPr>
          <w:rStyle w:val="AklamaBavurusu"/>
        </w:rPr>
        <w:commentReference w:id="37"/>
      </w:r>
      <w:r w:rsidRPr="00414816">
        <w:rPr>
          <w:rFonts w:ascii="Times New Roman" w:hAnsi="Times New Roman" w:cs="Times New Roman"/>
        </w:rPr>
        <w:t>, we have 816 observations and 28 variables.</w:t>
      </w:r>
    </w:p>
    <w:p w14:paraId="77CACB2F" w14:textId="77777777" w:rsidR="005F7FBB" w:rsidRPr="00414816" w:rsidRDefault="00D77620">
      <w:pPr>
        <w:pStyle w:val="Balk2"/>
        <w:rPr>
          <w:rFonts w:ascii="Times New Roman" w:hAnsi="Times New Roman" w:cs="Times New Roman"/>
        </w:rPr>
      </w:pPr>
      <w:bookmarkStart w:id="38" w:name="statistical-modelling"/>
      <w:bookmarkEnd w:id="31"/>
      <w:r w:rsidRPr="00414816">
        <w:rPr>
          <w:rFonts w:ascii="Times New Roman" w:hAnsi="Times New Roman" w:cs="Times New Roman"/>
        </w:rPr>
        <w:t>Statistical Modelling</w:t>
      </w:r>
    </w:p>
    <w:p w14:paraId="39E1BFDD" w14:textId="77777777" w:rsidR="005F7FBB" w:rsidRPr="00414816" w:rsidRDefault="00D77620">
      <w:pPr>
        <w:pStyle w:val="Balk3"/>
        <w:rPr>
          <w:rFonts w:ascii="Times New Roman" w:hAnsi="Times New Roman" w:cs="Times New Roman"/>
        </w:rPr>
      </w:pPr>
      <w:bookmarkStart w:id="39" w:name="train-test-data-set-preparation"/>
      <w:r w:rsidRPr="00414816">
        <w:rPr>
          <w:rFonts w:ascii="Times New Roman" w:hAnsi="Times New Roman" w:cs="Times New Roman"/>
        </w:rPr>
        <w:t>Train-Test Data Set Preparation</w:t>
      </w:r>
    </w:p>
    <w:p w14:paraId="248A4971"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GrandSlam data set splited by 20% test and 80% training by random selection. Before modelling, numeric variables in the train and test data set should be scaled. Firstly, train set is scaled and then, by using train set mean and standart deviation test set should be scaled too. Test and train sets are scaled after splitting, because, test observations should not be effect anything on the train data set in order to maintain integrity of model evaluation.</w:t>
      </w:r>
    </w:p>
    <w:p w14:paraId="68304AD1" w14:textId="77777777" w:rsidR="005F7FBB" w:rsidRPr="00414816" w:rsidRDefault="00D77620">
      <w:pPr>
        <w:pStyle w:val="Balk3"/>
        <w:rPr>
          <w:rFonts w:ascii="Times New Roman" w:hAnsi="Times New Roman" w:cs="Times New Roman"/>
        </w:rPr>
      </w:pPr>
      <w:bookmarkStart w:id="40" w:name="logistic-regression"/>
      <w:bookmarkEnd w:id="39"/>
      <w:r w:rsidRPr="00414816">
        <w:rPr>
          <w:rFonts w:ascii="Times New Roman" w:hAnsi="Times New Roman" w:cs="Times New Roman"/>
        </w:rPr>
        <w:t>Logistic Regression</w:t>
      </w:r>
    </w:p>
    <w:p w14:paraId="1FB31ACE"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Logistic regression is used to predict the RESULT of the tennis matches on this project. As a cross validation method, k-fold cv is used for k equals 10. This cv is made by using “caret” package in r. Our dependent variable should be binary. So, RESULT is binary with 1 or 2.</w:t>
      </w:r>
    </w:p>
    <w:p w14:paraId="35181360" w14:textId="0EA40EA3" w:rsidR="005F7FBB" w:rsidRPr="00414816" w:rsidRDefault="00D77620">
      <w:pPr>
        <w:pStyle w:val="GvdeMetni"/>
        <w:rPr>
          <w:rFonts w:ascii="Times New Roman" w:hAnsi="Times New Roman" w:cs="Times New Roman"/>
        </w:rPr>
      </w:pPr>
      <w:r w:rsidRPr="00414816">
        <w:rPr>
          <w:rFonts w:ascii="Times New Roman" w:hAnsi="Times New Roman" w:cs="Times New Roman"/>
        </w:rPr>
        <w:t>Independence: predictors should be independent from eachother, We can check that by checking correlation between numeric predictors. As seen on the correlation plot. There are high correlation between NPW and NPA</w:t>
      </w:r>
      <w:r w:rsidR="00414816">
        <w:rPr>
          <w:rFonts w:ascii="Times New Roman" w:hAnsi="Times New Roman" w:cs="Times New Roman"/>
        </w:rPr>
        <w:t xml:space="preserve"> (0.77)</w:t>
      </w:r>
      <w:r w:rsidRPr="00414816">
        <w:rPr>
          <w:rFonts w:ascii="Times New Roman" w:hAnsi="Times New Roman" w:cs="Times New Roman"/>
        </w:rPr>
        <w:t>, BPC and BPW</w:t>
      </w:r>
      <w:r w:rsidR="00414816">
        <w:rPr>
          <w:rFonts w:ascii="Times New Roman" w:hAnsi="Times New Roman" w:cs="Times New Roman"/>
        </w:rPr>
        <w:t xml:space="preserve"> (0.79)</w:t>
      </w:r>
      <w:r w:rsidRPr="00414816">
        <w:rPr>
          <w:rFonts w:ascii="Times New Roman" w:hAnsi="Times New Roman" w:cs="Times New Roman"/>
        </w:rPr>
        <w:t xml:space="preserve">, FSP and </w:t>
      </w:r>
      <w:proofErr w:type="gramStart"/>
      <w:r w:rsidRPr="00414816">
        <w:rPr>
          <w:rFonts w:ascii="Times New Roman" w:hAnsi="Times New Roman" w:cs="Times New Roman"/>
        </w:rPr>
        <w:t>SSP</w:t>
      </w:r>
      <w:r w:rsidR="00414816">
        <w:rPr>
          <w:rFonts w:ascii="Times New Roman" w:hAnsi="Times New Roman" w:cs="Times New Roman"/>
        </w:rPr>
        <w:t>(</w:t>
      </w:r>
      <w:proofErr w:type="gramEnd"/>
      <w:r w:rsidR="00414816">
        <w:rPr>
          <w:rFonts w:ascii="Times New Roman" w:hAnsi="Times New Roman" w:cs="Times New Roman"/>
        </w:rPr>
        <w:t>1.0)</w:t>
      </w:r>
      <w:r w:rsidRPr="00414816">
        <w:rPr>
          <w:rFonts w:ascii="Times New Roman" w:hAnsi="Times New Roman" w:cs="Times New Roman"/>
        </w:rPr>
        <w:t>. So, NPW, BPW and SSP variables are removed from data set.</w:t>
      </w:r>
    </w:p>
    <w:p w14:paraId="77AC08BD" w14:textId="77777777" w:rsidR="005F7FBB" w:rsidRPr="00414816" w:rsidRDefault="00D77620" w:rsidP="00001C0E">
      <w:pPr>
        <w:pStyle w:val="GvdeMetni"/>
        <w:jc w:val="center"/>
        <w:rPr>
          <w:rFonts w:ascii="Times New Roman" w:hAnsi="Times New Roman" w:cs="Times New Roman"/>
        </w:rPr>
      </w:pPr>
      <w:r w:rsidRPr="00414816">
        <w:rPr>
          <w:rFonts w:ascii="Times New Roman" w:hAnsi="Times New Roman" w:cs="Times New Roman"/>
          <w:noProof/>
        </w:rPr>
        <w:drawing>
          <wp:inline distT="0" distB="0" distL="0" distR="0" wp14:anchorId="495E81B6" wp14:editId="6F757495">
            <wp:extent cx="3903133" cy="31496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Interim_Report_word_files/figure-docx/corr-1.png"/>
                    <pic:cNvPicPr>
                      <a:picLocks noChangeAspect="1" noChangeArrowheads="1"/>
                    </pic:cNvPicPr>
                  </pic:nvPicPr>
                  <pic:blipFill>
                    <a:blip r:embed="rId24"/>
                    <a:stretch>
                      <a:fillRect/>
                    </a:stretch>
                  </pic:blipFill>
                  <pic:spPr bwMode="auto">
                    <a:xfrm>
                      <a:off x="0" y="0"/>
                      <a:ext cx="3931653" cy="3172614"/>
                    </a:xfrm>
                    <a:prstGeom prst="rect">
                      <a:avLst/>
                    </a:prstGeom>
                    <a:noFill/>
                    <a:ln w="9525">
                      <a:noFill/>
                      <a:headEnd/>
                      <a:tailEnd/>
                    </a:ln>
                  </pic:spPr>
                </pic:pic>
              </a:graphicData>
            </a:graphic>
          </wp:inline>
        </w:drawing>
      </w:r>
    </w:p>
    <w:p w14:paraId="1DD823B6"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Now, logistic regression can be applied.</w:t>
      </w:r>
    </w:p>
    <w:p w14:paraId="07DEC9EC" w14:textId="77777777" w:rsidR="005F7FBB" w:rsidRPr="00414816" w:rsidRDefault="00D77620">
      <w:pPr>
        <w:pStyle w:val="GvdeMetni"/>
        <w:rPr>
          <w:rFonts w:ascii="Times New Roman" w:hAnsi="Times New Roman" w:cs="Times New Roman"/>
        </w:rPr>
      </w:pPr>
      <w:commentRangeStart w:id="41"/>
      <w:r w:rsidRPr="00414816">
        <w:rPr>
          <w:rFonts w:ascii="Times New Roman" w:hAnsi="Times New Roman" w:cs="Times New Roman"/>
        </w:rPr>
        <w:lastRenderedPageBreak/>
        <w:t>FSW, SSW and BPC statistics are more effective than other to predict winner. Also, p-values show that FSW, SSW and BPC are highly significant predictors. FSW and BPC influence can be seen in EDA part too. That shows that, player can practice more serve shoots to increase the win rate. Also, model indicate that breaking the opponent serve with fast shoots is really effective on win rate.</w:t>
      </w:r>
      <w:commentRangeEnd w:id="41"/>
      <w:r w:rsidR="001C0452">
        <w:rPr>
          <w:rStyle w:val="AklamaBavurusu"/>
        </w:rPr>
        <w:commentReference w:id="41"/>
      </w:r>
    </w:p>
    <w:p w14:paraId="08F51D2F" w14:textId="77777777" w:rsidR="005F7FBB" w:rsidRPr="00414816" w:rsidRDefault="00D77620">
      <w:pPr>
        <w:pStyle w:val="GvdeMetni"/>
        <w:rPr>
          <w:rFonts w:ascii="Times New Roman" w:hAnsi="Times New Roman" w:cs="Times New Roman"/>
        </w:rPr>
      </w:pPr>
      <w:r w:rsidRPr="00414816">
        <w:rPr>
          <w:rFonts w:ascii="Times New Roman" w:hAnsi="Times New Roman" w:cs="Times New Roman"/>
        </w:rPr>
        <w:t>On the other hand, ACE.1 and UFE.2 seems marginally significant and can be effective to predict result.</w:t>
      </w:r>
    </w:p>
    <w:p w14:paraId="3E6D3B43" w14:textId="77777777" w:rsidR="005F7FBB" w:rsidRPr="001C0452" w:rsidRDefault="00D77620">
      <w:pPr>
        <w:pStyle w:val="SourceCode"/>
        <w:rPr>
          <w:rFonts w:ascii="Courier New" w:hAnsi="Courier New" w:cs="Courier New"/>
          <w:sz w:val="20"/>
          <w:szCs w:val="20"/>
          <w:rPrChange w:id="42" w:author="90533" w:date="2024-05-25T12:34:00Z">
            <w:rPr>
              <w:rFonts w:ascii="Times New Roman" w:hAnsi="Times New Roman" w:cs="Times New Roman"/>
            </w:rPr>
          </w:rPrChange>
        </w:rPr>
      </w:pPr>
      <w:r w:rsidRPr="001C0452">
        <w:rPr>
          <w:rStyle w:val="VerbatimChar"/>
          <w:rFonts w:ascii="Courier New" w:hAnsi="Courier New" w:cs="Courier New"/>
          <w:sz w:val="20"/>
          <w:szCs w:val="20"/>
          <w:rPrChange w:id="43"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4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45" w:author="90533" w:date="2024-05-25T12:34:00Z">
            <w:rPr>
              <w:rStyle w:val="VerbatimChar"/>
              <w:rFonts w:ascii="Times New Roman" w:hAnsi="Times New Roman" w:cs="Times New Roman"/>
            </w:rPr>
          </w:rPrChange>
        </w:rPr>
        <w:t>## Call:</w:t>
      </w:r>
      <w:r w:rsidRPr="001C0452">
        <w:rPr>
          <w:rFonts w:ascii="Courier New" w:hAnsi="Courier New" w:cs="Courier New"/>
          <w:sz w:val="20"/>
          <w:szCs w:val="20"/>
          <w:rPrChange w:id="4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47" w:author="90533" w:date="2024-05-25T12:34:00Z">
            <w:rPr>
              <w:rStyle w:val="VerbatimChar"/>
              <w:rFonts w:ascii="Times New Roman" w:hAnsi="Times New Roman" w:cs="Times New Roman"/>
            </w:rPr>
          </w:rPrChange>
        </w:rPr>
        <w:t>## NULL</w:t>
      </w:r>
      <w:r w:rsidRPr="001C0452">
        <w:rPr>
          <w:rFonts w:ascii="Courier New" w:hAnsi="Courier New" w:cs="Courier New"/>
          <w:sz w:val="20"/>
          <w:szCs w:val="20"/>
          <w:rPrChange w:id="4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49"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5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51" w:author="90533" w:date="2024-05-25T12:34:00Z">
            <w:rPr>
              <w:rStyle w:val="VerbatimChar"/>
              <w:rFonts w:ascii="Times New Roman" w:hAnsi="Times New Roman" w:cs="Times New Roman"/>
            </w:rPr>
          </w:rPrChange>
        </w:rPr>
        <w:t xml:space="preserve">## </w:t>
      </w:r>
      <w:commentRangeStart w:id="52"/>
      <w:r w:rsidRPr="001C0452">
        <w:rPr>
          <w:rStyle w:val="VerbatimChar"/>
          <w:rFonts w:ascii="Courier New" w:hAnsi="Courier New" w:cs="Courier New"/>
          <w:sz w:val="20"/>
          <w:szCs w:val="20"/>
          <w:rPrChange w:id="53" w:author="90533" w:date="2024-05-25T12:34:00Z">
            <w:rPr>
              <w:rStyle w:val="VerbatimChar"/>
              <w:rFonts w:ascii="Times New Roman" w:hAnsi="Times New Roman" w:cs="Times New Roman"/>
            </w:rPr>
          </w:rPrChange>
        </w:rPr>
        <w:t>Coefficients:</w:t>
      </w:r>
      <w:r w:rsidRPr="001C0452">
        <w:rPr>
          <w:rFonts w:ascii="Courier New" w:hAnsi="Courier New" w:cs="Courier New"/>
          <w:sz w:val="20"/>
          <w:szCs w:val="20"/>
          <w:rPrChange w:id="54" w:author="90533" w:date="2024-05-25T12:34:00Z">
            <w:rPr>
              <w:rFonts w:ascii="Times New Roman" w:hAnsi="Times New Roman" w:cs="Times New Roman"/>
            </w:rPr>
          </w:rPrChange>
        </w:rPr>
        <w:br/>
      </w:r>
      <w:commentRangeEnd w:id="52"/>
      <w:r w:rsidR="001C0452">
        <w:rPr>
          <w:rStyle w:val="AklamaBavurusu"/>
        </w:rPr>
        <w:commentReference w:id="52"/>
      </w:r>
      <w:r w:rsidRPr="001C0452">
        <w:rPr>
          <w:rStyle w:val="VerbatimChar"/>
          <w:rFonts w:ascii="Courier New" w:hAnsi="Courier New" w:cs="Courier New"/>
          <w:sz w:val="20"/>
          <w:szCs w:val="20"/>
          <w:rPrChange w:id="55" w:author="90533" w:date="2024-05-25T12:34:00Z">
            <w:rPr>
              <w:rStyle w:val="VerbatimChar"/>
              <w:rFonts w:ascii="Times New Roman" w:hAnsi="Times New Roman" w:cs="Times New Roman"/>
            </w:rPr>
          </w:rPrChange>
        </w:rPr>
        <w:t>##                      Estimate Std. Error z value Pr(&gt;|z</w:t>
      </w:r>
      <w:proofErr w:type="gramStart"/>
      <w:r w:rsidRPr="001C0452">
        <w:rPr>
          <w:rStyle w:val="VerbatimChar"/>
          <w:rFonts w:ascii="Courier New" w:hAnsi="Courier New" w:cs="Courier New"/>
          <w:sz w:val="20"/>
          <w:szCs w:val="20"/>
          <w:rPrChange w:id="56" w:author="90533" w:date="2024-05-25T12:34:00Z">
            <w:rPr>
              <w:rStyle w:val="VerbatimChar"/>
              <w:rFonts w:ascii="Times New Roman" w:hAnsi="Times New Roman" w:cs="Times New Roman"/>
            </w:rPr>
          </w:rPrChange>
        </w:rPr>
        <w:t xml:space="preserve">|)   </w:t>
      </w:r>
      <w:proofErr w:type="gramEnd"/>
      <w:r w:rsidRPr="001C0452">
        <w:rPr>
          <w:rStyle w:val="VerbatimChar"/>
          <w:rFonts w:ascii="Courier New" w:hAnsi="Courier New" w:cs="Courier New"/>
          <w:sz w:val="20"/>
          <w:szCs w:val="20"/>
          <w:rPrChange w:id="57"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5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59" w:author="90533" w:date="2024-05-25T12:34:00Z">
            <w:rPr>
              <w:rStyle w:val="VerbatimChar"/>
              <w:rFonts w:ascii="Times New Roman" w:hAnsi="Times New Roman" w:cs="Times New Roman"/>
            </w:rPr>
          </w:rPrChange>
        </w:rPr>
        <w:t xml:space="preserve">## (Intercept)          -0.35344    0.65675  -0.538   0.5905    </w:t>
      </w:r>
      <w:r w:rsidRPr="001C0452">
        <w:rPr>
          <w:rFonts w:ascii="Courier New" w:hAnsi="Courier New" w:cs="Courier New"/>
          <w:sz w:val="20"/>
          <w:szCs w:val="20"/>
          <w:rPrChange w:id="6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1" w:author="90533" w:date="2024-05-25T12:34:00Z">
            <w:rPr>
              <w:rStyle w:val="VerbatimChar"/>
              <w:rFonts w:ascii="Times New Roman" w:hAnsi="Times New Roman" w:cs="Times New Roman"/>
            </w:rPr>
          </w:rPrChange>
        </w:rPr>
        <w:t xml:space="preserve">## FSP.1                -0.71382    0.55058  -1.296   0.1948    </w:t>
      </w:r>
      <w:r w:rsidRPr="001C0452">
        <w:rPr>
          <w:rFonts w:ascii="Courier New" w:hAnsi="Courier New" w:cs="Courier New"/>
          <w:sz w:val="20"/>
          <w:szCs w:val="20"/>
          <w:rPrChange w:id="6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3" w:author="90533" w:date="2024-05-25T12:34:00Z">
            <w:rPr>
              <w:rStyle w:val="VerbatimChar"/>
              <w:rFonts w:ascii="Times New Roman" w:hAnsi="Times New Roman" w:cs="Times New Roman"/>
            </w:rPr>
          </w:rPrChange>
        </w:rPr>
        <w:t>## FSW.1                -3.31050    0.54717  -6.050 1.45e-09 ***</w:t>
      </w:r>
      <w:r w:rsidRPr="001C0452">
        <w:rPr>
          <w:rFonts w:ascii="Courier New" w:hAnsi="Courier New" w:cs="Courier New"/>
          <w:sz w:val="20"/>
          <w:szCs w:val="20"/>
          <w:rPrChange w:id="6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5" w:author="90533" w:date="2024-05-25T12:34:00Z">
            <w:rPr>
              <w:rStyle w:val="VerbatimChar"/>
              <w:rFonts w:ascii="Times New Roman" w:hAnsi="Times New Roman" w:cs="Times New Roman"/>
            </w:rPr>
          </w:rPrChange>
        </w:rPr>
        <w:t>## SSW.1                -2.29100    0.50632  -4.525 6.05e-06 ***</w:t>
      </w:r>
      <w:r w:rsidRPr="001C0452">
        <w:rPr>
          <w:rFonts w:ascii="Courier New" w:hAnsi="Courier New" w:cs="Courier New"/>
          <w:sz w:val="20"/>
          <w:szCs w:val="20"/>
          <w:rPrChange w:id="6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7" w:author="90533" w:date="2024-05-25T12:34:00Z">
            <w:rPr>
              <w:rStyle w:val="VerbatimChar"/>
              <w:rFonts w:ascii="Times New Roman" w:hAnsi="Times New Roman" w:cs="Times New Roman"/>
            </w:rPr>
          </w:rPrChange>
        </w:rPr>
        <w:t xml:space="preserve">## ACE.1                -0.75834    0.40777  -1.860   0.0629 .  </w:t>
      </w:r>
      <w:r w:rsidRPr="001C0452">
        <w:rPr>
          <w:rFonts w:ascii="Courier New" w:hAnsi="Courier New" w:cs="Courier New"/>
          <w:sz w:val="20"/>
          <w:szCs w:val="20"/>
          <w:rPrChange w:id="6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69" w:author="90533" w:date="2024-05-25T12:34:00Z">
            <w:rPr>
              <w:rStyle w:val="VerbatimChar"/>
              <w:rFonts w:ascii="Times New Roman" w:hAnsi="Times New Roman" w:cs="Times New Roman"/>
            </w:rPr>
          </w:rPrChange>
        </w:rPr>
        <w:t xml:space="preserve">## DBF.1                 0.37041    0.32017   1.157   0.2473    </w:t>
      </w:r>
      <w:r w:rsidRPr="001C0452">
        <w:rPr>
          <w:rFonts w:ascii="Courier New" w:hAnsi="Courier New" w:cs="Courier New"/>
          <w:sz w:val="20"/>
          <w:szCs w:val="20"/>
          <w:rPrChange w:id="7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1" w:author="90533" w:date="2024-05-25T12:34:00Z">
            <w:rPr>
              <w:rStyle w:val="VerbatimChar"/>
              <w:rFonts w:ascii="Times New Roman" w:hAnsi="Times New Roman" w:cs="Times New Roman"/>
            </w:rPr>
          </w:rPrChange>
        </w:rPr>
        <w:t xml:space="preserve">## WNR.1                -0.61818    0.42202  -1.465   0.1430    </w:t>
      </w:r>
      <w:r w:rsidRPr="001C0452">
        <w:rPr>
          <w:rFonts w:ascii="Courier New" w:hAnsi="Courier New" w:cs="Courier New"/>
          <w:sz w:val="20"/>
          <w:szCs w:val="20"/>
          <w:rPrChange w:id="7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3" w:author="90533" w:date="2024-05-25T12:34:00Z">
            <w:rPr>
              <w:rStyle w:val="VerbatimChar"/>
              <w:rFonts w:ascii="Times New Roman" w:hAnsi="Times New Roman" w:cs="Times New Roman"/>
            </w:rPr>
          </w:rPrChange>
        </w:rPr>
        <w:t xml:space="preserve">## UFE.1                 0.41812    0.41340   1.011   0.3118    </w:t>
      </w:r>
      <w:r w:rsidRPr="001C0452">
        <w:rPr>
          <w:rFonts w:ascii="Courier New" w:hAnsi="Courier New" w:cs="Courier New"/>
          <w:sz w:val="20"/>
          <w:szCs w:val="20"/>
          <w:rPrChange w:id="7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5" w:author="90533" w:date="2024-05-25T12:34:00Z">
            <w:rPr>
              <w:rStyle w:val="VerbatimChar"/>
              <w:rFonts w:ascii="Times New Roman" w:hAnsi="Times New Roman" w:cs="Times New Roman"/>
            </w:rPr>
          </w:rPrChange>
        </w:rPr>
        <w:t>## BPC.1                -3.53518    0.53104  -6.657 2.79e-11 ***</w:t>
      </w:r>
      <w:r w:rsidRPr="001C0452">
        <w:rPr>
          <w:rFonts w:ascii="Courier New" w:hAnsi="Courier New" w:cs="Courier New"/>
          <w:sz w:val="20"/>
          <w:szCs w:val="20"/>
          <w:rPrChange w:id="7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7" w:author="90533" w:date="2024-05-25T12:34:00Z">
            <w:rPr>
              <w:rStyle w:val="VerbatimChar"/>
              <w:rFonts w:ascii="Times New Roman" w:hAnsi="Times New Roman" w:cs="Times New Roman"/>
            </w:rPr>
          </w:rPrChange>
        </w:rPr>
        <w:t xml:space="preserve">## NPA.1                 0.33799    0.32144   1.051   0.2930    </w:t>
      </w:r>
      <w:r w:rsidRPr="001C0452">
        <w:rPr>
          <w:rFonts w:ascii="Courier New" w:hAnsi="Courier New" w:cs="Courier New"/>
          <w:sz w:val="20"/>
          <w:szCs w:val="20"/>
          <w:rPrChange w:id="7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79" w:author="90533" w:date="2024-05-25T12:34:00Z">
            <w:rPr>
              <w:rStyle w:val="VerbatimChar"/>
              <w:rFonts w:ascii="Times New Roman" w:hAnsi="Times New Roman" w:cs="Times New Roman"/>
            </w:rPr>
          </w:rPrChange>
        </w:rPr>
        <w:t xml:space="preserve">## FSP.2                -0.33636    0.52969  -0.635   0.5254    </w:t>
      </w:r>
      <w:r w:rsidRPr="001C0452">
        <w:rPr>
          <w:rFonts w:ascii="Courier New" w:hAnsi="Courier New" w:cs="Courier New"/>
          <w:sz w:val="20"/>
          <w:szCs w:val="20"/>
          <w:rPrChange w:id="8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1" w:author="90533" w:date="2024-05-25T12:34:00Z">
            <w:rPr>
              <w:rStyle w:val="VerbatimChar"/>
              <w:rFonts w:ascii="Times New Roman" w:hAnsi="Times New Roman" w:cs="Times New Roman"/>
            </w:rPr>
          </w:rPrChange>
        </w:rPr>
        <w:t>## FSW.2                 4.28693    0.69301   6.186 6.17e-10 ***</w:t>
      </w:r>
      <w:r w:rsidRPr="001C0452">
        <w:rPr>
          <w:rFonts w:ascii="Courier New" w:hAnsi="Courier New" w:cs="Courier New"/>
          <w:sz w:val="20"/>
          <w:szCs w:val="20"/>
          <w:rPrChange w:id="8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3" w:author="90533" w:date="2024-05-25T12:34:00Z">
            <w:rPr>
              <w:rStyle w:val="VerbatimChar"/>
              <w:rFonts w:ascii="Times New Roman" w:hAnsi="Times New Roman" w:cs="Times New Roman"/>
            </w:rPr>
          </w:rPrChange>
        </w:rPr>
        <w:t>## SSW.2                 2.27867    0.48378   4.710 2.47e-06 ***</w:t>
      </w:r>
      <w:r w:rsidRPr="001C0452">
        <w:rPr>
          <w:rFonts w:ascii="Courier New" w:hAnsi="Courier New" w:cs="Courier New"/>
          <w:sz w:val="20"/>
          <w:szCs w:val="20"/>
          <w:rPrChange w:id="8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5" w:author="90533" w:date="2024-05-25T12:34:00Z">
            <w:rPr>
              <w:rStyle w:val="VerbatimChar"/>
              <w:rFonts w:ascii="Times New Roman" w:hAnsi="Times New Roman" w:cs="Times New Roman"/>
            </w:rPr>
          </w:rPrChange>
        </w:rPr>
        <w:t xml:space="preserve">## ACE.2                 0.02546    0.35475   0.072   0.9428    </w:t>
      </w:r>
      <w:r w:rsidRPr="001C0452">
        <w:rPr>
          <w:rFonts w:ascii="Courier New" w:hAnsi="Courier New" w:cs="Courier New"/>
          <w:sz w:val="20"/>
          <w:szCs w:val="20"/>
          <w:rPrChange w:id="8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7" w:author="90533" w:date="2024-05-25T12:34:00Z">
            <w:rPr>
              <w:rStyle w:val="VerbatimChar"/>
              <w:rFonts w:ascii="Times New Roman" w:hAnsi="Times New Roman" w:cs="Times New Roman"/>
            </w:rPr>
          </w:rPrChange>
        </w:rPr>
        <w:t xml:space="preserve">## DBF.2                -0.15095    0.33655  -0.449   0.6538    </w:t>
      </w:r>
      <w:r w:rsidRPr="001C0452">
        <w:rPr>
          <w:rFonts w:ascii="Courier New" w:hAnsi="Courier New" w:cs="Courier New"/>
          <w:sz w:val="20"/>
          <w:szCs w:val="20"/>
          <w:rPrChange w:id="8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89" w:author="90533" w:date="2024-05-25T12:34:00Z">
            <w:rPr>
              <w:rStyle w:val="VerbatimChar"/>
              <w:rFonts w:ascii="Times New Roman" w:hAnsi="Times New Roman" w:cs="Times New Roman"/>
            </w:rPr>
          </w:rPrChange>
        </w:rPr>
        <w:t xml:space="preserve">## WNR.2                 0.62334    0.39991   1.559   0.1191    </w:t>
      </w:r>
      <w:r w:rsidRPr="001C0452">
        <w:rPr>
          <w:rFonts w:ascii="Courier New" w:hAnsi="Courier New" w:cs="Courier New"/>
          <w:sz w:val="20"/>
          <w:szCs w:val="20"/>
          <w:rPrChange w:id="9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1" w:author="90533" w:date="2024-05-25T12:34:00Z">
            <w:rPr>
              <w:rStyle w:val="VerbatimChar"/>
              <w:rFonts w:ascii="Times New Roman" w:hAnsi="Times New Roman" w:cs="Times New Roman"/>
            </w:rPr>
          </w:rPrChange>
        </w:rPr>
        <w:t xml:space="preserve">## UFE.2                -0.52951    0.31712  -1.670   0.0950 .  </w:t>
      </w:r>
      <w:r w:rsidRPr="001C0452">
        <w:rPr>
          <w:rFonts w:ascii="Courier New" w:hAnsi="Courier New" w:cs="Courier New"/>
          <w:sz w:val="20"/>
          <w:szCs w:val="20"/>
          <w:rPrChange w:id="9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3" w:author="90533" w:date="2024-05-25T12:34:00Z">
            <w:rPr>
              <w:rStyle w:val="VerbatimChar"/>
              <w:rFonts w:ascii="Times New Roman" w:hAnsi="Times New Roman" w:cs="Times New Roman"/>
            </w:rPr>
          </w:rPrChange>
        </w:rPr>
        <w:t>## BPC.2                 2.37091    0.48352   4.903 9.42e-07 ***</w:t>
      </w:r>
      <w:r w:rsidRPr="001C0452">
        <w:rPr>
          <w:rFonts w:ascii="Courier New" w:hAnsi="Courier New" w:cs="Courier New"/>
          <w:sz w:val="20"/>
          <w:szCs w:val="20"/>
          <w:rPrChange w:id="9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5" w:author="90533" w:date="2024-05-25T12:34:00Z">
            <w:rPr>
              <w:rStyle w:val="VerbatimChar"/>
              <w:rFonts w:ascii="Times New Roman" w:hAnsi="Times New Roman" w:cs="Times New Roman"/>
            </w:rPr>
          </w:rPrChange>
        </w:rPr>
        <w:t xml:space="preserve">## NPA.2                -0.35142    0.34789  -1.010   0.3124    </w:t>
      </w:r>
      <w:r w:rsidRPr="001C0452">
        <w:rPr>
          <w:rFonts w:ascii="Courier New" w:hAnsi="Courier New" w:cs="Courier New"/>
          <w:sz w:val="20"/>
          <w:szCs w:val="20"/>
          <w:rPrChange w:id="9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7" w:author="90533" w:date="2024-05-25T12:34:00Z">
            <w:rPr>
              <w:rStyle w:val="VerbatimChar"/>
              <w:rFonts w:ascii="Times New Roman" w:hAnsi="Times New Roman" w:cs="Times New Roman"/>
            </w:rPr>
          </w:rPrChange>
        </w:rPr>
        <w:t xml:space="preserve">## ROUND2               -0.47880    0.54270  -0.882   0.3776    </w:t>
      </w:r>
      <w:r w:rsidRPr="001C0452">
        <w:rPr>
          <w:rFonts w:ascii="Courier New" w:hAnsi="Courier New" w:cs="Courier New"/>
          <w:sz w:val="20"/>
          <w:szCs w:val="20"/>
          <w:rPrChange w:id="9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99" w:author="90533" w:date="2024-05-25T12:34:00Z">
            <w:rPr>
              <w:rStyle w:val="VerbatimChar"/>
              <w:rFonts w:ascii="Times New Roman" w:hAnsi="Times New Roman" w:cs="Times New Roman"/>
            </w:rPr>
          </w:rPrChange>
        </w:rPr>
        <w:t xml:space="preserve">## ROUND3               -0.29845    0.73599  -0.406   0.6851    </w:t>
      </w:r>
      <w:r w:rsidRPr="001C0452">
        <w:rPr>
          <w:rFonts w:ascii="Courier New" w:hAnsi="Courier New" w:cs="Courier New"/>
          <w:sz w:val="20"/>
          <w:szCs w:val="20"/>
          <w:rPrChange w:id="10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1" w:author="90533" w:date="2024-05-25T12:34:00Z">
            <w:rPr>
              <w:rStyle w:val="VerbatimChar"/>
              <w:rFonts w:ascii="Times New Roman" w:hAnsi="Times New Roman" w:cs="Times New Roman"/>
            </w:rPr>
          </w:rPrChange>
        </w:rPr>
        <w:t xml:space="preserve">## ROUND4               -0.31759    0.91067  -0.349   0.7273    </w:t>
      </w:r>
      <w:r w:rsidRPr="001C0452">
        <w:rPr>
          <w:rFonts w:ascii="Courier New" w:hAnsi="Courier New" w:cs="Courier New"/>
          <w:sz w:val="20"/>
          <w:szCs w:val="20"/>
          <w:rPrChange w:id="10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3" w:author="90533" w:date="2024-05-25T12:34:00Z">
            <w:rPr>
              <w:rStyle w:val="VerbatimChar"/>
              <w:rFonts w:ascii="Times New Roman" w:hAnsi="Times New Roman" w:cs="Times New Roman"/>
            </w:rPr>
          </w:rPrChange>
        </w:rPr>
        <w:t xml:space="preserve">## ROUND5               -1.80490    1.26076  -1.432   0.1523    </w:t>
      </w:r>
      <w:r w:rsidRPr="001C0452">
        <w:rPr>
          <w:rFonts w:ascii="Courier New" w:hAnsi="Courier New" w:cs="Courier New"/>
          <w:sz w:val="20"/>
          <w:szCs w:val="20"/>
          <w:rPrChange w:id="10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5" w:author="90533" w:date="2024-05-25T12:34:00Z">
            <w:rPr>
              <w:rStyle w:val="VerbatimChar"/>
              <w:rFonts w:ascii="Times New Roman" w:hAnsi="Times New Roman" w:cs="Times New Roman"/>
            </w:rPr>
          </w:rPrChange>
        </w:rPr>
        <w:t xml:space="preserve">## ROUND6                0.13923    2.52302   0.055   0.9560    </w:t>
      </w:r>
      <w:r w:rsidRPr="001C0452">
        <w:rPr>
          <w:rFonts w:ascii="Courier New" w:hAnsi="Courier New" w:cs="Courier New"/>
          <w:sz w:val="20"/>
          <w:szCs w:val="20"/>
          <w:rPrChange w:id="10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7" w:author="90533" w:date="2024-05-25T12:34:00Z">
            <w:rPr>
              <w:rStyle w:val="VerbatimChar"/>
              <w:rFonts w:ascii="Times New Roman" w:hAnsi="Times New Roman" w:cs="Times New Roman"/>
            </w:rPr>
          </w:rPrChange>
        </w:rPr>
        <w:t xml:space="preserve">## ROUND7               -1.09237   18.49824  -0.059   0.9529    </w:t>
      </w:r>
      <w:r w:rsidRPr="001C0452">
        <w:rPr>
          <w:rFonts w:ascii="Courier New" w:hAnsi="Courier New" w:cs="Courier New"/>
          <w:sz w:val="20"/>
          <w:szCs w:val="20"/>
          <w:rPrChange w:id="10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09" w:author="90533" w:date="2024-05-25T12:34:00Z">
            <w:rPr>
              <w:rStyle w:val="VerbatimChar"/>
              <w:rFonts w:ascii="Times New Roman" w:hAnsi="Times New Roman" w:cs="Times New Roman"/>
            </w:rPr>
          </w:rPrChange>
        </w:rPr>
        <w:t xml:space="preserve">## TOURNAMENTFrenchOpen -0.23430    0.61739  -0.380   0.7043    </w:t>
      </w:r>
      <w:r w:rsidRPr="001C0452">
        <w:rPr>
          <w:rFonts w:ascii="Courier New" w:hAnsi="Courier New" w:cs="Courier New"/>
          <w:sz w:val="20"/>
          <w:szCs w:val="20"/>
          <w:rPrChange w:id="11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1" w:author="90533" w:date="2024-05-25T12:34:00Z">
            <w:rPr>
              <w:rStyle w:val="VerbatimChar"/>
              <w:rFonts w:ascii="Times New Roman" w:hAnsi="Times New Roman" w:cs="Times New Roman"/>
            </w:rPr>
          </w:rPrChange>
        </w:rPr>
        <w:t xml:space="preserve">## TOURNAMENTUSopen      1.93073    1.09716   1.760   0.0784 .  </w:t>
      </w:r>
      <w:r w:rsidRPr="001C0452">
        <w:rPr>
          <w:rFonts w:ascii="Courier New" w:hAnsi="Courier New" w:cs="Courier New"/>
          <w:sz w:val="20"/>
          <w:szCs w:val="20"/>
          <w:rPrChange w:id="11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3" w:author="90533" w:date="2024-05-25T12:34:00Z">
            <w:rPr>
              <w:rStyle w:val="VerbatimChar"/>
              <w:rFonts w:ascii="Times New Roman" w:hAnsi="Times New Roman" w:cs="Times New Roman"/>
            </w:rPr>
          </w:rPrChange>
        </w:rPr>
        <w:t xml:space="preserve">## TOURNAMENTWimbledon   0.18404    0.64878   0.284   0.7767    </w:t>
      </w:r>
      <w:r w:rsidRPr="001C0452">
        <w:rPr>
          <w:rFonts w:ascii="Courier New" w:hAnsi="Courier New" w:cs="Courier New"/>
          <w:sz w:val="20"/>
          <w:szCs w:val="20"/>
          <w:rPrChange w:id="11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5" w:author="90533" w:date="2024-05-25T12:34:00Z">
            <w:rPr>
              <w:rStyle w:val="VerbatimChar"/>
              <w:rFonts w:ascii="Times New Roman" w:hAnsi="Times New Roman" w:cs="Times New Roman"/>
            </w:rPr>
          </w:rPrChange>
        </w:rPr>
        <w:t xml:space="preserve">## GENDERM               0.69909    0.78145   0.895   0.3710    </w:t>
      </w:r>
      <w:r w:rsidRPr="001C0452">
        <w:rPr>
          <w:rFonts w:ascii="Courier New" w:hAnsi="Courier New" w:cs="Courier New"/>
          <w:sz w:val="20"/>
          <w:szCs w:val="20"/>
          <w:rPrChange w:id="11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7" w:author="90533" w:date="2024-05-25T12:34:00Z">
            <w:rPr>
              <w:rStyle w:val="VerbatimChar"/>
              <w:rFonts w:ascii="Times New Roman" w:hAnsi="Times New Roman" w:cs="Times New Roman"/>
            </w:rPr>
          </w:rPrChange>
        </w:rPr>
        <w:t>## ---</w:t>
      </w:r>
      <w:r w:rsidRPr="001C0452">
        <w:rPr>
          <w:rFonts w:ascii="Courier New" w:hAnsi="Courier New" w:cs="Courier New"/>
          <w:sz w:val="20"/>
          <w:szCs w:val="20"/>
          <w:rPrChange w:id="118"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19" w:author="90533" w:date="2024-05-25T12:34:00Z">
            <w:rPr>
              <w:rStyle w:val="VerbatimChar"/>
              <w:rFonts w:ascii="Times New Roman" w:hAnsi="Times New Roman" w:cs="Times New Roman"/>
            </w:rPr>
          </w:rPrChange>
        </w:rPr>
        <w:t>## Signif. codes:  0 '***' 0.001 '**' 0.01 '*' 0.05 '.' 0.1 ' ' 1</w:t>
      </w:r>
      <w:r w:rsidRPr="001C0452">
        <w:rPr>
          <w:rFonts w:ascii="Courier New" w:hAnsi="Courier New" w:cs="Courier New"/>
          <w:sz w:val="20"/>
          <w:szCs w:val="20"/>
          <w:rPrChange w:id="12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21"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12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23" w:author="90533" w:date="2024-05-25T12:34:00Z">
            <w:rPr>
              <w:rStyle w:val="VerbatimChar"/>
              <w:rFonts w:ascii="Times New Roman" w:hAnsi="Times New Roman" w:cs="Times New Roman"/>
            </w:rPr>
          </w:rPrChange>
        </w:rPr>
        <w:t>## (Dispersion parameter for binomial family taken to be 1)</w:t>
      </w:r>
      <w:r w:rsidRPr="001C0452">
        <w:rPr>
          <w:rFonts w:ascii="Courier New" w:hAnsi="Courier New" w:cs="Courier New"/>
          <w:sz w:val="20"/>
          <w:szCs w:val="20"/>
          <w:rPrChange w:id="12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25"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12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27" w:author="90533" w:date="2024-05-25T12:34:00Z">
            <w:rPr>
              <w:rStyle w:val="VerbatimChar"/>
              <w:rFonts w:ascii="Times New Roman" w:hAnsi="Times New Roman" w:cs="Times New Roman"/>
            </w:rPr>
          </w:rPrChange>
        </w:rPr>
        <w:t xml:space="preserve">##     Null deviance: </w:t>
      </w:r>
      <w:proofErr w:type="gramStart"/>
      <w:r w:rsidRPr="001C0452">
        <w:rPr>
          <w:rStyle w:val="VerbatimChar"/>
          <w:rFonts w:ascii="Courier New" w:hAnsi="Courier New" w:cs="Courier New"/>
          <w:sz w:val="20"/>
          <w:szCs w:val="20"/>
          <w:rPrChange w:id="128" w:author="90533" w:date="2024-05-25T12:34:00Z">
            <w:rPr>
              <w:rStyle w:val="VerbatimChar"/>
              <w:rFonts w:ascii="Times New Roman" w:hAnsi="Times New Roman" w:cs="Times New Roman"/>
            </w:rPr>
          </w:rPrChange>
        </w:rPr>
        <w:t>905.06  on</w:t>
      </w:r>
      <w:proofErr w:type="gramEnd"/>
      <w:r w:rsidRPr="001C0452">
        <w:rPr>
          <w:rStyle w:val="VerbatimChar"/>
          <w:rFonts w:ascii="Courier New" w:hAnsi="Courier New" w:cs="Courier New"/>
          <w:sz w:val="20"/>
          <w:szCs w:val="20"/>
          <w:rPrChange w:id="129" w:author="90533" w:date="2024-05-25T12:34:00Z">
            <w:rPr>
              <w:rStyle w:val="VerbatimChar"/>
              <w:rFonts w:ascii="Times New Roman" w:hAnsi="Times New Roman" w:cs="Times New Roman"/>
            </w:rPr>
          </w:rPrChange>
        </w:rPr>
        <w:t xml:space="preserve"> 652  degrees of freedom</w:t>
      </w:r>
      <w:r w:rsidRPr="001C0452">
        <w:rPr>
          <w:rFonts w:ascii="Courier New" w:hAnsi="Courier New" w:cs="Courier New"/>
          <w:sz w:val="20"/>
          <w:szCs w:val="20"/>
          <w:rPrChange w:id="130"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31" w:author="90533" w:date="2024-05-25T12:34:00Z">
            <w:rPr>
              <w:rStyle w:val="VerbatimChar"/>
              <w:rFonts w:ascii="Times New Roman" w:hAnsi="Times New Roman" w:cs="Times New Roman"/>
            </w:rPr>
          </w:rPrChange>
        </w:rPr>
        <w:t>## Residual deviance: 156.42  on 624  degrees of freedom</w:t>
      </w:r>
      <w:r w:rsidRPr="001C0452">
        <w:rPr>
          <w:rFonts w:ascii="Courier New" w:hAnsi="Courier New" w:cs="Courier New"/>
          <w:sz w:val="20"/>
          <w:szCs w:val="20"/>
          <w:rPrChange w:id="132"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33" w:author="90533" w:date="2024-05-25T12:34:00Z">
            <w:rPr>
              <w:rStyle w:val="VerbatimChar"/>
              <w:rFonts w:ascii="Times New Roman" w:hAnsi="Times New Roman" w:cs="Times New Roman"/>
            </w:rPr>
          </w:rPrChange>
        </w:rPr>
        <w:t>## AIC: 214.42</w:t>
      </w:r>
      <w:r w:rsidRPr="001C0452">
        <w:rPr>
          <w:rFonts w:ascii="Courier New" w:hAnsi="Courier New" w:cs="Courier New"/>
          <w:sz w:val="20"/>
          <w:szCs w:val="20"/>
          <w:rPrChange w:id="134"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35" w:author="90533" w:date="2024-05-25T12:34:00Z">
            <w:rPr>
              <w:rStyle w:val="VerbatimChar"/>
              <w:rFonts w:ascii="Times New Roman" w:hAnsi="Times New Roman" w:cs="Times New Roman"/>
            </w:rPr>
          </w:rPrChange>
        </w:rPr>
        <w:t xml:space="preserve">## </w:t>
      </w:r>
      <w:r w:rsidRPr="001C0452">
        <w:rPr>
          <w:rFonts w:ascii="Courier New" w:hAnsi="Courier New" w:cs="Courier New"/>
          <w:sz w:val="20"/>
          <w:szCs w:val="20"/>
          <w:rPrChange w:id="136" w:author="90533" w:date="2024-05-25T12:34:00Z">
            <w:rPr>
              <w:rFonts w:ascii="Times New Roman" w:hAnsi="Times New Roman" w:cs="Times New Roman"/>
            </w:rPr>
          </w:rPrChange>
        </w:rPr>
        <w:br/>
      </w:r>
      <w:r w:rsidRPr="001C0452">
        <w:rPr>
          <w:rStyle w:val="VerbatimChar"/>
          <w:rFonts w:ascii="Courier New" w:hAnsi="Courier New" w:cs="Courier New"/>
          <w:sz w:val="20"/>
          <w:szCs w:val="20"/>
          <w:rPrChange w:id="137" w:author="90533" w:date="2024-05-25T12:34:00Z">
            <w:rPr>
              <w:rStyle w:val="VerbatimChar"/>
              <w:rFonts w:ascii="Times New Roman" w:hAnsi="Times New Roman" w:cs="Times New Roman"/>
            </w:rPr>
          </w:rPrChange>
        </w:rPr>
        <w:t>## Number of Fisher Scoring iterations: 9</w:t>
      </w:r>
    </w:p>
    <w:p w14:paraId="7F87531A" w14:textId="77777777" w:rsidR="005F7FBB" w:rsidRPr="00414816" w:rsidRDefault="00D77620">
      <w:pPr>
        <w:pStyle w:val="FirstParagraph"/>
        <w:rPr>
          <w:rFonts w:ascii="Times New Roman" w:hAnsi="Times New Roman" w:cs="Times New Roman"/>
        </w:rPr>
      </w:pPr>
      <w:commentRangeStart w:id="138"/>
      <w:r w:rsidRPr="00414816">
        <w:rPr>
          <w:rFonts w:ascii="Times New Roman" w:hAnsi="Times New Roman" w:cs="Times New Roman"/>
        </w:rPr>
        <w:t xml:space="preserve">You can find vif matrix of logistic regression at appendix b, </w:t>
      </w:r>
      <w:proofErr w:type="gramStart"/>
      <w:r w:rsidRPr="00414816">
        <w:rPr>
          <w:rFonts w:ascii="Times New Roman" w:hAnsi="Times New Roman" w:cs="Times New Roman"/>
        </w:rPr>
        <w:t>There</w:t>
      </w:r>
      <w:proofErr w:type="gramEnd"/>
      <w:r w:rsidRPr="00414816">
        <w:rPr>
          <w:rFonts w:ascii="Times New Roman" w:hAnsi="Times New Roman" w:cs="Times New Roman"/>
        </w:rPr>
        <w:t xml:space="preserve"> are no higher than 10 vif value. So, there is no highly correlated variables that lead multicollinearity. There is confusion matrix for test data and performance statistics for test and train data. </w:t>
      </w:r>
      <w:commentRangeEnd w:id="138"/>
      <w:r w:rsidR="001C0452">
        <w:rPr>
          <w:rStyle w:val="AklamaBavurusu"/>
        </w:rPr>
        <w:commentReference w:id="138"/>
      </w:r>
      <w:r w:rsidRPr="00414816">
        <w:rPr>
          <w:rFonts w:ascii="Times New Roman" w:hAnsi="Times New Roman" w:cs="Times New Roman"/>
        </w:rPr>
        <w:t>Accuracy is 0.9 for test data which is acceptable and effective result. However, train data has 0.95 accuracy because logistic regression model made by train data. So, there are some overfitting. Other performance parameters are good as well. Other train data performance parameter are greater than test data too.</w:t>
      </w:r>
    </w:p>
    <w:p w14:paraId="058BFD84" w14:textId="77777777" w:rsidR="005F7FBB" w:rsidRPr="00414816" w:rsidRDefault="00D77620">
      <w:pPr>
        <w:pStyle w:val="TableCaption"/>
        <w:rPr>
          <w:rFonts w:ascii="Times New Roman" w:hAnsi="Times New Roman" w:cs="Times New Roman"/>
        </w:rPr>
      </w:pPr>
      <w:r w:rsidRPr="00414816">
        <w:rPr>
          <w:rFonts w:ascii="Times New Roman" w:hAnsi="Times New Roman" w:cs="Times New Roman"/>
        </w:rPr>
        <w:lastRenderedPageBreak/>
        <w:t>Confusion Table of Test Data</w:t>
      </w:r>
    </w:p>
    <w:tbl>
      <w:tblPr>
        <w:tblStyle w:val="Table"/>
        <w:tblW w:w="0" w:type="auto"/>
        <w:tblLook w:val="0020" w:firstRow="1" w:lastRow="0" w:firstColumn="0" w:lastColumn="0" w:noHBand="0" w:noVBand="0"/>
      </w:tblPr>
      <w:tblGrid>
        <w:gridCol w:w="456"/>
        <w:gridCol w:w="456"/>
      </w:tblGrid>
      <w:tr w:rsidR="005F7FBB" w:rsidRPr="00414816" w14:paraId="64AC4BC6"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6689682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w:t>
            </w:r>
          </w:p>
        </w:tc>
        <w:tc>
          <w:tcPr>
            <w:tcW w:w="0" w:type="auto"/>
          </w:tcPr>
          <w:p w14:paraId="406E5B2B"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2</w:t>
            </w:r>
          </w:p>
        </w:tc>
      </w:tr>
      <w:tr w:rsidR="005F7FBB" w:rsidRPr="00414816" w14:paraId="050BC82B" w14:textId="77777777">
        <w:tc>
          <w:tcPr>
            <w:tcW w:w="0" w:type="auto"/>
          </w:tcPr>
          <w:p w14:paraId="40E3CBE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64</w:t>
            </w:r>
          </w:p>
        </w:tc>
        <w:tc>
          <w:tcPr>
            <w:tcW w:w="0" w:type="auto"/>
          </w:tcPr>
          <w:p w14:paraId="7E119EF3"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5</w:t>
            </w:r>
          </w:p>
        </w:tc>
      </w:tr>
      <w:tr w:rsidR="005F7FBB" w:rsidRPr="00414816" w14:paraId="55929F7F" w14:textId="77777777">
        <w:tc>
          <w:tcPr>
            <w:tcW w:w="0" w:type="auto"/>
          </w:tcPr>
          <w:p w14:paraId="300ABEB6"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10</w:t>
            </w:r>
          </w:p>
        </w:tc>
        <w:tc>
          <w:tcPr>
            <w:tcW w:w="0" w:type="auto"/>
          </w:tcPr>
          <w:p w14:paraId="27432296"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84</w:t>
            </w:r>
          </w:p>
        </w:tc>
      </w:tr>
    </w:tbl>
    <w:p w14:paraId="74FD9E28" w14:textId="77777777" w:rsidR="005F7FBB" w:rsidRPr="00414816" w:rsidRDefault="005F7FBB">
      <w:pPr>
        <w:rPr>
          <w:rFonts w:ascii="Times New Roman" w:hAnsi="Times New Roman" w:cs="Times New Roman"/>
        </w:rPr>
      </w:pPr>
    </w:p>
    <w:p w14:paraId="40A94843" w14:textId="0D7C81E7" w:rsidR="005F7FBB" w:rsidRPr="00414816" w:rsidRDefault="00D77620">
      <w:pPr>
        <w:pStyle w:val="TableCaption"/>
        <w:rPr>
          <w:rFonts w:ascii="Times New Roman" w:hAnsi="Times New Roman" w:cs="Times New Roman"/>
        </w:rPr>
      </w:pPr>
      <w:r w:rsidRPr="00414816">
        <w:rPr>
          <w:rFonts w:ascii="Times New Roman" w:hAnsi="Times New Roman" w:cs="Times New Roman"/>
        </w:rPr>
        <w:t>Test data Performance of Logistic Regression</w:t>
      </w:r>
      <w:r w:rsidR="00414816">
        <w:rPr>
          <w:rFonts w:ascii="Times New Roman" w:hAnsi="Times New Roman" w:cs="Times New Roman"/>
        </w:rPr>
        <w:t xml:space="preserve">.    </w:t>
      </w:r>
      <w:r w:rsidR="00414816" w:rsidRPr="00414816">
        <w:rPr>
          <w:rFonts w:ascii="Times New Roman" w:hAnsi="Times New Roman" w:cs="Times New Roman"/>
        </w:rPr>
        <w:t>Train data Performance of Logistic Regression</w:t>
      </w:r>
    </w:p>
    <w:tbl>
      <w:tblPr>
        <w:tblStyle w:val="Table"/>
        <w:tblW w:w="0" w:type="auto"/>
        <w:tblLook w:val="0020" w:firstRow="1" w:lastRow="0" w:firstColumn="0" w:lastColumn="0" w:noHBand="0" w:noVBand="0"/>
      </w:tblPr>
      <w:tblGrid>
        <w:gridCol w:w="1136"/>
        <w:gridCol w:w="1236"/>
      </w:tblGrid>
      <w:tr w:rsidR="005F7FBB" w:rsidRPr="00414816" w14:paraId="5022701C"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0" w:type="auto"/>
          </w:tcPr>
          <w:p w14:paraId="3946033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Metric</w:t>
            </w:r>
          </w:p>
        </w:tc>
        <w:tc>
          <w:tcPr>
            <w:tcW w:w="0" w:type="auto"/>
          </w:tcPr>
          <w:p w14:paraId="4DF521E7"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Value</w:t>
            </w:r>
          </w:p>
        </w:tc>
      </w:tr>
      <w:tr w:rsidR="005F7FBB" w:rsidRPr="00414816" w14:paraId="597BA6D1" w14:textId="77777777">
        <w:tc>
          <w:tcPr>
            <w:tcW w:w="0" w:type="auto"/>
          </w:tcPr>
          <w:p w14:paraId="5433D02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Accuracy</w:t>
            </w:r>
          </w:p>
        </w:tc>
        <w:tc>
          <w:tcPr>
            <w:tcW w:w="0" w:type="auto"/>
          </w:tcPr>
          <w:p w14:paraId="62C5CDF9"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0.9079755</w:t>
            </w:r>
          </w:p>
        </w:tc>
      </w:tr>
      <w:tr w:rsidR="005F7FBB" w:rsidRPr="00414816" w14:paraId="6FD1859D" w14:textId="77777777">
        <w:tc>
          <w:tcPr>
            <w:tcW w:w="0" w:type="auto"/>
          </w:tcPr>
          <w:p w14:paraId="77BB863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Precision</w:t>
            </w:r>
          </w:p>
        </w:tc>
        <w:tc>
          <w:tcPr>
            <w:tcW w:w="0" w:type="auto"/>
          </w:tcPr>
          <w:p w14:paraId="70185067"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0.9275362</w:t>
            </w:r>
          </w:p>
        </w:tc>
      </w:tr>
      <w:tr w:rsidR="005F7FBB" w:rsidRPr="00414816" w14:paraId="4B284BB0" w14:textId="77777777">
        <w:tc>
          <w:tcPr>
            <w:tcW w:w="0" w:type="auto"/>
          </w:tcPr>
          <w:p w14:paraId="53FFBE2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Recall</w:t>
            </w:r>
          </w:p>
        </w:tc>
        <w:tc>
          <w:tcPr>
            <w:tcW w:w="0" w:type="auto"/>
          </w:tcPr>
          <w:p w14:paraId="152F1AEA"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0.8648649</w:t>
            </w:r>
          </w:p>
        </w:tc>
      </w:tr>
      <w:tr w:rsidR="005F7FBB" w:rsidRPr="00414816" w14:paraId="1617D568" w14:textId="77777777">
        <w:tc>
          <w:tcPr>
            <w:tcW w:w="0" w:type="auto"/>
          </w:tcPr>
          <w:p w14:paraId="63EC801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F1-Score</w:t>
            </w:r>
          </w:p>
        </w:tc>
        <w:tc>
          <w:tcPr>
            <w:tcW w:w="0" w:type="auto"/>
          </w:tcPr>
          <w:p w14:paraId="02FBEF4C" w14:textId="77777777" w:rsidR="005F7FBB" w:rsidRPr="00414816" w:rsidRDefault="00D77620">
            <w:pPr>
              <w:pStyle w:val="Compact"/>
              <w:jc w:val="right"/>
              <w:rPr>
                <w:rFonts w:ascii="Times New Roman" w:hAnsi="Times New Roman" w:cs="Times New Roman"/>
              </w:rPr>
            </w:pPr>
            <w:r w:rsidRPr="00414816">
              <w:rPr>
                <w:rFonts w:ascii="Times New Roman" w:hAnsi="Times New Roman" w:cs="Times New Roman"/>
              </w:rPr>
              <w:t>0.8951049</w:t>
            </w:r>
          </w:p>
        </w:tc>
      </w:tr>
    </w:tbl>
    <w:tbl>
      <w:tblPr>
        <w:tblStyle w:val="Table"/>
        <w:tblpPr w:leftFromText="141" w:rightFromText="141" w:vertAnchor="text" w:horzAnchor="page" w:tblpX="5759" w:tblpY="-1631"/>
        <w:tblW w:w="0" w:type="auto"/>
        <w:tblLook w:val="0020" w:firstRow="1" w:lastRow="0" w:firstColumn="0" w:lastColumn="0" w:noHBand="0" w:noVBand="0"/>
      </w:tblPr>
      <w:tblGrid>
        <w:gridCol w:w="1136"/>
        <w:gridCol w:w="1236"/>
      </w:tblGrid>
      <w:tr w:rsidR="00414816" w:rsidRPr="00414816" w14:paraId="2F4E701D" w14:textId="77777777" w:rsidTr="00414816">
        <w:trPr>
          <w:cnfStyle w:val="100000000000" w:firstRow="1" w:lastRow="0" w:firstColumn="0" w:lastColumn="0" w:oddVBand="0" w:evenVBand="0" w:oddHBand="0" w:evenHBand="0" w:firstRowFirstColumn="0" w:firstRowLastColumn="0" w:lastRowFirstColumn="0" w:lastRowLastColumn="0"/>
          <w:tblHeader/>
        </w:trPr>
        <w:tc>
          <w:tcPr>
            <w:tcW w:w="0" w:type="auto"/>
          </w:tcPr>
          <w:p w14:paraId="6A670F86"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Metric</w:t>
            </w:r>
          </w:p>
        </w:tc>
        <w:tc>
          <w:tcPr>
            <w:tcW w:w="0" w:type="auto"/>
          </w:tcPr>
          <w:p w14:paraId="0ECB7B86"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Value</w:t>
            </w:r>
          </w:p>
        </w:tc>
      </w:tr>
      <w:tr w:rsidR="00414816" w:rsidRPr="00414816" w14:paraId="6FBF5C65" w14:textId="77777777" w:rsidTr="00414816">
        <w:tc>
          <w:tcPr>
            <w:tcW w:w="0" w:type="auto"/>
          </w:tcPr>
          <w:p w14:paraId="6F2FD75B"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Accuracy</w:t>
            </w:r>
          </w:p>
        </w:tc>
        <w:tc>
          <w:tcPr>
            <w:tcW w:w="0" w:type="auto"/>
          </w:tcPr>
          <w:p w14:paraId="1965C18F"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0.9555896</w:t>
            </w:r>
          </w:p>
        </w:tc>
      </w:tr>
      <w:tr w:rsidR="00414816" w:rsidRPr="00414816" w14:paraId="24C2ECD6" w14:textId="77777777" w:rsidTr="00414816">
        <w:tc>
          <w:tcPr>
            <w:tcW w:w="0" w:type="auto"/>
          </w:tcPr>
          <w:p w14:paraId="1B48798B"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Precision</w:t>
            </w:r>
          </w:p>
        </w:tc>
        <w:tc>
          <w:tcPr>
            <w:tcW w:w="0" w:type="auto"/>
          </w:tcPr>
          <w:p w14:paraId="466B7DB9"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0.9522388</w:t>
            </w:r>
          </w:p>
        </w:tc>
      </w:tr>
      <w:tr w:rsidR="00414816" w:rsidRPr="00414816" w14:paraId="1345EEAD" w14:textId="77777777" w:rsidTr="00414816">
        <w:tc>
          <w:tcPr>
            <w:tcW w:w="0" w:type="auto"/>
          </w:tcPr>
          <w:p w14:paraId="6504A448"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Recall</w:t>
            </w:r>
          </w:p>
        </w:tc>
        <w:tc>
          <w:tcPr>
            <w:tcW w:w="0" w:type="auto"/>
          </w:tcPr>
          <w:p w14:paraId="7E1F567D"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0.9608434</w:t>
            </w:r>
          </w:p>
        </w:tc>
      </w:tr>
      <w:tr w:rsidR="00414816" w:rsidRPr="00414816" w14:paraId="06B56FF5" w14:textId="77777777" w:rsidTr="00414816">
        <w:tc>
          <w:tcPr>
            <w:tcW w:w="0" w:type="auto"/>
          </w:tcPr>
          <w:p w14:paraId="7CE220A9" w14:textId="77777777" w:rsidR="00414816" w:rsidRPr="00414816" w:rsidRDefault="00414816" w:rsidP="00414816">
            <w:pPr>
              <w:pStyle w:val="Compact"/>
              <w:rPr>
                <w:rFonts w:ascii="Times New Roman" w:hAnsi="Times New Roman" w:cs="Times New Roman"/>
              </w:rPr>
            </w:pPr>
            <w:r w:rsidRPr="00414816">
              <w:rPr>
                <w:rFonts w:ascii="Times New Roman" w:hAnsi="Times New Roman" w:cs="Times New Roman"/>
              </w:rPr>
              <w:t>F1-Score</w:t>
            </w:r>
          </w:p>
        </w:tc>
        <w:tc>
          <w:tcPr>
            <w:tcW w:w="0" w:type="auto"/>
          </w:tcPr>
          <w:p w14:paraId="0A0BEDFB" w14:textId="77777777" w:rsidR="00414816" w:rsidRPr="00414816" w:rsidRDefault="00414816" w:rsidP="00414816">
            <w:pPr>
              <w:pStyle w:val="Compact"/>
              <w:jc w:val="right"/>
              <w:rPr>
                <w:rFonts w:ascii="Times New Roman" w:hAnsi="Times New Roman" w:cs="Times New Roman"/>
              </w:rPr>
            </w:pPr>
            <w:r w:rsidRPr="00414816">
              <w:rPr>
                <w:rFonts w:ascii="Times New Roman" w:hAnsi="Times New Roman" w:cs="Times New Roman"/>
              </w:rPr>
              <w:t>0.9565217</w:t>
            </w:r>
          </w:p>
        </w:tc>
      </w:tr>
    </w:tbl>
    <w:p w14:paraId="2B62C35D" w14:textId="77777777" w:rsidR="005F7FBB" w:rsidRPr="00414816" w:rsidRDefault="005F7FBB">
      <w:pPr>
        <w:rPr>
          <w:rFonts w:ascii="Times New Roman" w:hAnsi="Times New Roman" w:cs="Times New Roman"/>
        </w:rPr>
      </w:pPr>
    </w:p>
    <w:p w14:paraId="3E0BDCFD" w14:textId="77777777" w:rsidR="005F7FBB" w:rsidRPr="00414816" w:rsidRDefault="00D77620">
      <w:pPr>
        <w:pStyle w:val="Balk2"/>
        <w:rPr>
          <w:rFonts w:ascii="Times New Roman" w:hAnsi="Times New Roman" w:cs="Times New Roman"/>
        </w:rPr>
      </w:pPr>
      <w:bookmarkStart w:id="139" w:name="appendices"/>
      <w:bookmarkEnd w:id="38"/>
      <w:bookmarkEnd w:id="40"/>
      <w:r w:rsidRPr="00414816">
        <w:rPr>
          <w:rFonts w:ascii="Times New Roman" w:hAnsi="Times New Roman" w:cs="Times New Roman"/>
        </w:rPr>
        <w:t>APPENDİCES</w:t>
      </w:r>
    </w:p>
    <w:p w14:paraId="6829A209" w14:textId="77777777" w:rsidR="005F7FBB" w:rsidRPr="00414816" w:rsidRDefault="00D77620">
      <w:pPr>
        <w:pStyle w:val="Balk3"/>
        <w:rPr>
          <w:rFonts w:ascii="Times New Roman" w:hAnsi="Times New Roman" w:cs="Times New Roman"/>
        </w:rPr>
      </w:pPr>
      <w:bookmarkStart w:id="140" w:name="appendix-a"/>
      <w:r w:rsidRPr="00414816">
        <w:rPr>
          <w:rFonts w:ascii="Times New Roman" w:hAnsi="Times New Roman" w:cs="Times New Roman"/>
        </w:rPr>
        <w:t>APPENDİX A</w:t>
      </w:r>
    </w:p>
    <w:p w14:paraId="203A2217" w14:textId="77777777" w:rsidR="005F7FBB" w:rsidRPr="00414816" w:rsidRDefault="00D77620">
      <w:pPr>
        <w:pStyle w:val="TableCaption"/>
        <w:rPr>
          <w:rFonts w:ascii="Times New Roman" w:hAnsi="Times New Roman" w:cs="Times New Roman"/>
        </w:rPr>
      </w:pPr>
      <w:r w:rsidRPr="00414816">
        <w:rPr>
          <w:rFonts w:ascii="Times New Roman" w:hAnsi="Times New Roman" w:cs="Times New Roman"/>
        </w:rPr>
        <w:t>Variable Name and Definition</w:t>
      </w:r>
    </w:p>
    <w:tbl>
      <w:tblPr>
        <w:tblStyle w:val="Table"/>
        <w:tblW w:w="5000" w:type="pct"/>
        <w:tblLayout w:type="fixed"/>
        <w:tblLook w:val="0020" w:firstRow="1" w:lastRow="0" w:firstColumn="0" w:lastColumn="0" w:noHBand="0" w:noVBand="0"/>
      </w:tblPr>
      <w:tblGrid>
        <w:gridCol w:w="3900"/>
        <w:gridCol w:w="6900"/>
      </w:tblGrid>
      <w:tr w:rsidR="005F7FBB" w:rsidRPr="00414816" w14:paraId="0B191600" w14:textId="77777777" w:rsidTr="005F7FBB">
        <w:trPr>
          <w:cnfStyle w:val="100000000000" w:firstRow="1" w:lastRow="0" w:firstColumn="0" w:lastColumn="0" w:oddVBand="0" w:evenVBand="0" w:oddHBand="0" w:evenHBand="0" w:firstRowFirstColumn="0" w:firstRowLastColumn="0" w:lastRowFirstColumn="0" w:lastRowLastColumn="0"/>
          <w:tblHeader/>
        </w:trPr>
        <w:tc>
          <w:tcPr>
            <w:tcW w:w="2860" w:type="dxa"/>
          </w:tcPr>
          <w:p w14:paraId="713A98A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Name of Variable</w:t>
            </w:r>
          </w:p>
        </w:tc>
        <w:tc>
          <w:tcPr>
            <w:tcW w:w="5060" w:type="dxa"/>
          </w:tcPr>
          <w:p w14:paraId="6FFE553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Definition of Variable</w:t>
            </w:r>
          </w:p>
        </w:tc>
      </w:tr>
      <w:tr w:rsidR="005F7FBB" w:rsidRPr="00414816" w14:paraId="2BF5F553" w14:textId="77777777">
        <w:tc>
          <w:tcPr>
            <w:tcW w:w="2860" w:type="dxa"/>
          </w:tcPr>
          <w:p w14:paraId="5C6DB5D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 1</w:t>
            </w:r>
          </w:p>
        </w:tc>
        <w:tc>
          <w:tcPr>
            <w:tcW w:w="5060" w:type="dxa"/>
          </w:tcPr>
          <w:p w14:paraId="77E51F7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Name of Player 1 (Nominal)</w:t>
            </w:r>
          </w:p>
        </w:tc>
      </w:tr>
      <w:tr w:rsidR="005F7FBB" w:rsidRPr="00414816" w14:paraId="6D9C6D69" w14:textId="77777777">
        <w:tc>
          <w:tcPr>
            <w:tcW w:w="2860" w:type="dxa"/>
          </w:tcPr>
          <w:p w14:paraId="15D12ED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Player 2</w:t>
            </w:r>
          </w:p>
        </w:tc>
        <w:tc>
          <w:tcPr>
            <w:tcW w:w="5060" w:type="dxa"/>
          </w:tcPr>
          <w:p w14:paraId="14FDF49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Name of Player 2 (Nominal)</w:t>
            </w:r>
          </w:p>
        </w:tc>
      </w:tr>
      <w:tr w:rsidR="005F7FBB" w:rsidRPr="00414816" w14:paraId="63A2A554" w14:textId="77777777">
        <w:tc>
          <w:tcPr>
            <w:tcW w:w="2860" w:type="dxa"/>
          </w:tcPr>
          <w:p w14:paraId="251E565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Round</w:t>
            </w:r>
          </w:p>
        </w:tc>
        <w:tc>
          <w:tcPr>
            <w:tcW w:w="5060" w:type="dxa"/>
          </w:tcPr>
          <w:p w14:paraId="17E2675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Round of the tourneament (Nominal Ordinal) (1: 1st elimination round, 7: Final of the tournament )</w:t>
            </w:r>
          </w:p>
        </w:tc>
      </w:tr>
      <w:tr w:rsidR="005F7FBB" w:rsidRPr="00414816" w14:paraId="49CDBA2F" w14:textId="77777777">
        <w:tc>
          <w:tcPr>
            <w:tcW w:w="2860" w:type="dxa"/>
          </w:tcPr>
          <w:p w14:paraId="71AD80F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Result</w:t>
            </w:r>
          </w:p>
        </w:tc>
        <w:tc>
          <w:tcPr>
            <w:tcW w:w="5060" w:type="dxa"/>
          </w:tcPr>
          <w:p w14:paraId="2839BB2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Result of the match (0/1) - Referenced on Player 1 is Result = 1 (Nominal)</w:t>
            </w:r>
          </w:p>
        </w:tc>
      </w:tr>
      <w:tr w:rsidR="005F7FBB" w:rsidRPr="00414816" w14:paraId="0DCA34D9" w14:textId="77777777">
        <w:tc>
          <w:tcPr>
            <w:tcW w:w="2860" w:type="dxa"/>
          </w:tcPr>
          <w:p w14:paraId="746C6FF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FSP.1 and .2</w:t>
            </w:r>
          </w:p>
        </w:tc>
        <w:tc>
          <w:tcPr>
            <w:tcW w:w="5060" w:type="dxa"/>
          </w:tcPr>
          <w:p w14:paraId="7F0F6CB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First Serve Percentage for player 1 (if .2, player 2) (Integer)</w:t>
            </w:r>
          </w:p>
        </w:tc>
      </w:tr>
      <w:tr w:rsidR="005F7FBB" w:rsidRPr="00414816" w14:paraId="2E924F6F" w14:textId="77777777">
        <w:tc>
          <w:tcPr>
            <w:tcW w:w="2860" w:type="dxa"/>
          </w:tcPr>
          <w:p w14:paraId="215A1B4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FSW.1 and .2</w:t>
            </w:r>
          </w:p>
        </w:tc>
        <w:tc>
          <w:tcPr>
            <w:tcW w:w="5060" w:type="dxa"/>
          </w:tcPr>
          <w:p w14:paraId="18D4962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First Serve Won by player 1 (if .2, player 2) (Integer)</w:t>
            </w:r>
          </w:p>
        </w:tc>
      </w:tr>
      <w:tr w:rsidR="005F7FBB" w:rsidRPr="00414816" w14:paraId="41AC8574" w14:textId="77777777">
        <w:tc>
          <w:tcPr>
            <w:tcW w:w="2860" w:type="dxa"/>
          </w:tcPr>
          <w:p w14:paraId="3DFE1E4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SSP.1 and .2</w:t>
            </w:r>
          </w:p>
        </w:tc>
        <w:tc>
          <w:tcPr>
            <w:tcW w:w="5060" w:type="dxa"/>
          </w:tcPr>
          <w:p w14:paraId="58DD6D0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Second Serve Percentage for player 1 (if .2, player 2) (Integer)</w:t>
            </w:r>
          </w:p>
        </w:tc>
      </w:tr>
      <w:tr w:rsidR="005F7FBB" w:rsidRPr="00414816" w14:paraId="02FBA8F1" w14:textId="77777777">
        <w:tc>
          <w:tcPr>
            <w:tcW w:w="2860" w:type="dxa"/>
          </w:tcPr>
          <w:p w14:paraId="128879C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SSW.1 and .2</w:t>
            </w:r>
          </w:p>
        </w:tc>
        <w:tc>
          <w:tcPr>
            <w:tcW w:w="5060" w:type="dxa"/>
          </w:tcPr>
          <w:p w14:paraId="18B56BF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Second Serve Won by player 1 (if .2, player 2) (Integer)</w:t>
            </w:r>
          </w:p>
        </w:tc>
      </w:tr>
      <w:tr w:rsidR="005F7FBB" w:rsidRPr="00414816" w14:paraId="74A5FC51" w14:textId="77777777">
        <w:tc>
          <w:tcPr>
            <w:tcW w:w="2860" w:type="dxa"/>
          </w:tcPr>
          <w:p w14:paraId="0B8CE099"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ACE.1 and .2</w:t>
            </w:r>
          </w:p>
        </w:tc>
        <w:tc>
          <w:tcPr>
            <w:tcW w:w="5060" w:type="dxa"/>
          </w:tcPr>
          <w:p w14:paraId="36910628"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Aces won by player 1 (if .2, player 2) (Integer)</w:t>
            </w:r>
          </w:p>
        </w:tc>
      </w:tr>
      <w:tr w:rsidR="005F7FBB" w:rsidRPr="00414816" w14:paraId="52FCA68D" w14:textId="77777777">
        <w:tc>
          <w:tcPr>
            <w:tcW w:w="2860" w:type="dxa"/>
          </w:tcPr>
          <w:p w14:paraId="1ECDB18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DBF.1 and .2</w:t>
            </w:r>
          </w:p>
        </w:tc>
        <w:tc>
          <w:tcPr>
            <w:tcW w:w="5060" w:type="dxa"/>
          </w:tcPr>
          <w:p w14:paraId="541F61E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Double Faults committed by player 1 (if .2, player 2) (Integer)</w:t>
            </w:r>
          </w:p>
        </w:tc>
      </w:tr>
      <w:tr w:rsidR="005F7FBB" w:rsidRPr="00414816" w14:paraId="412C51B7" w14:textId="77777777">
        <w:tc>
          <w:tcPr>
            <w:tcW w:w="2860" w:type="dxa"/>
          </w:tcPr>
          <w:p w14:paraId="418E46D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WNR.1 and .2</w:t>
            </w:r>
          </w:p>
        </w:tc>
        <w:tc>
          <w:tcPr>
            <w:tcW w:w="5060" w:type="dxa"/>
          </w:tcPr>
          <w:p w14:paraId="0A3F805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Winners earned by player 1 (if .2, player 2) (Integer)</w:t>
            </w:r>
          </w:p>
        </w:tc>
      </w:tr>
      <w:tr w:rsidR="005F7FBB" w:rsidRPr="00414816" w14:paraId="48A181A0" w14:textId="77777777">
        <w:tc>
          <w:tcPr>
            <w:tcW w:w="2860" w:type="dxa"/>
          </w:tcPr>
          <w:p w14:paraId="5C47C2D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UFE.1 and .2</w:t>
            </w:r>
          </w:p>
        </w:tc>
        <w:tc>
          <w:tcPr>
            <w:tcW w:w="5060" w:type="dxa"/>
          </w:tcPr>
          <w:p w14:paraId="480A27B1"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Unforced Errors committed by player 1 (if .2, player 2) (Integer)</w:t>
            </w:r>
          </w:p>
        </w:tc>
      </w:tr>
      <w:tr w:rsidR="005F7FBB" w:rsidRPr="00414816" w14:paraId="31D9498E" w14:textId="77777777">
        <w:tc>
          <w:tcPr>
            <w:tcW w:w="2860" w:type="dxa"/>
          </w:tcPr>
          <w:p w14:paraId="76F6A62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BPC.1 and .2</w:t>
            </w:r>
          </w:p>
        </w:tc>
        <w:tc>
          <w:tcPr>
            <w:tcW w:w="5060" w:type="dxa"/>
          </w:tcPr>
          <w:p w14:paraId="6F51D80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Break Points Created by player 1 (if .2, player 2) (Integer)</w:t>
            </w:r>
          </w:p>
        </w:tc>
      </w:tr>
      <w:tr w:rsidR="005F7FBB" w:rsidRPr="00414816" w14:paraId="5D55F509" w14:textId="77777777">
        <w:tc>
          <w:tcPr>
            <w:tcW w:w="2860" w:type="dxa"/>
          </w:tcPr>
          <w:p w14:paraId="77E78B4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BPW.1 and .2</w:t>
            </w:r>
          </w:p>
        </w:tc>
        <w:tc>
          <w:tcPr>
            <w:tcW w:w="5060" w:type="dxa"/>
          </w:tcPr>
          <w:p w14:paraId="08D7E417"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Break Points Won by player 1 (if .2, player 2) (Integer)</w:t>
            </w:r>
          </w:p>
        </w:tc>
      </w:tr>
      <w:tr w:rsidR="005F7FBB" w:rsidRPr="00414816" w14:paraId="678477C8" w14:textId="77777777">
        <w:tc>
          <w:tcPr>
            <w:tcW w:w="2860" w:type="dxa"/>
          </w:tcPr>
          <w:p w14:paraId="45A63A5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NPA.1 and .2</w:t>
            </w:r>
          </w:p>
        </w:tc>
        <w:tc>
          <w:tcPr>
            <w:tcW w:w="5060" w:type="dxa"/>
          </w:tcPr>
          <w:p w14:paraId="15187D1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Net Points Attempted by player 1 (if .2, player 2) (Integer)</w:t>
            </w:r>
          </w:p>
        </w:tc>
      </w:tr>
      <w:tr w:rsidR="005F7FBB" w:rsidRPr="00414816" w14:paraId="66AE7429" w14:textId="77777777">
        <w:tc>
          <w:tcPr>
            <w:tcW w:w="2860" w:type="dxa"/>
          </w:tcPr>
          <w:p w14:paraId="5FF420F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NPW.1 and .2</w:t>
            </w:r>
          </w:p>
        </w:tc>
        <w:tc>
          <w:tcPr>
            <w:tcW w:w="5060" w:type="dxa"/>
          </w:tcPr>
          <w:p w14:paraId="33A1F12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Net Points Won by player 1 (if .2, player 2) (Integer)</w:t>
            </w:r>
          </w:p>
        </w:tc>
      </w:tr>
      <w:tr w:rsidR="005F7FBB" w:rsidRPr="00414816" w14:paraId="5F63AB40" w14:textId="77777777">
        <w:tc>
          <w:tcPr>
            <w:tcW w:w="2860" w:type="dxa"/>
          </w:tcPr>
          <w:p w14:paraId="4DAB2BCD"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TPW.1 and .2</w:t>
            </w:r>
          </w:p>
        </w:tc>
        <w:tc>
          <w:tcPr>
            <w:tcW w:w="5060" w:type="dxa"/>
          </w:tcPr>
          <w:p w14:paraId="3ABC2852"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Total Points Won by player 1 (if .2, player 2) (Integer)</w:t>
            </w:r>
          </w:p>
        </w:tc>
      </w:tr>
      <w:tr w:rsidR="005F7FBB" w:rsidRPr="00414816" w14:paraId="026ACCBC" w14:textId="77777777">
        <w:tc>
          <w:tcPr>
            <w:tcW w:w="2860" w:type="dxa"/>
          </w:tcPr>
          <w:p w14:paraId="0DADB1C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ST1.1 and .2</w:t>
            </w:r>
          </w:p>
        </w:tc>
        <w:tc>
          <w:tcPr>
            <w:tcW w:w="5060" w:type="dxa"/>
          </w:tcPr>
          <w:p w14:paraId="5B8B19D4"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1 result for Player 1 (if .2, player 2) (Integer)</w:t>
            </w:r>
          </w:p>
        </w:tc>
      </w:tr>
      <w:tr w:rsidR="005F7FBB" w:rsidRPr="00414816" w14:paraId="073EF134" w14:textId="77777777">
        <w:tc>
          <w:tcPr>
            <w:tcW w:w="2860" w:type="dxa"/>
          </w:tcPr>
          <w:p w14:paraId="563CFF4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ST2.1 and .2</w:t>
            </w:r>
          </w:p>
        </w:tc>
        <w:tc>
          <w:tcPr>
            <w:tcW w:w="5060" w:type="dxa"/>
          </w:tcPr>
          <w:p w14:paraId="7D1AC68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2 Result for Player 1 (if .2, player 2) (Integer)</w:t>
            </w:r>
          </w:p>
        </w:tc>
      </w:tr>
      <w:tr w:rsidR="005F7FBB" w:rsidRPr="00414816" w14:paraId="10DB540E" w14:textId="77777777">
        <w:tc>
          <w:tcPr>
            <w:tcW w:w="2860" w:type="dxa"/>
          </w:tcPr>
          <w:p w14:paraId="14B8085F"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ST3.1 and .2</w:t>
            </w:r>
          </w:p>
        </w:tc>
        <w:tc>
          <w:tcPr>
            <w:tcW w:w="5060" w:type="dxa"/>
          </w:tcPr>
          <w:p w14:paraId="7325EBF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3 Result for Player 1 (if .2, player 2) (Integer)</w:t>
            </w:r>
          </w:p>
        </w:tc>
      </w:tr>
      <w:tr w:rsidR="005F7FBB" w:rsidRPr="00414816" w14:paraId="6A4778A9" w14:textId="77777777">
        <w:tc>
          <w:tcPr>
            <w:tcW w:w="2860" w:type="dxa"/>
          </w:tcPr>
          <w:p w14:paraId="49345C6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ST4.1 and .2</w:t>
            </w:r>
          </w:p>
        </w:tc>
        <w:tc>
          <w:tcPr>
            <w:tcW w:w="5060" w:type="dxa"/>
          </w:tcPr>
          <w:p w14:paraId="78C9A18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4 Result for Player 1 (if .2, player 2) (Integer)</w:t>
            </w:r>
          </w:p>
        </w:tc>
      </w:tr>
      <w:tr w:rsidR="005F7FBB" w:rsidRPr="00414816" w14:paraId="7D37FF6C" w14:textId="77777777">
        <w:tc>
          <w:tcPr>
            <w:tcW w:w="2860" w:type="dxa"/>
          </w:tcPr>
          <w:p w14:paraId="52ECCE8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ST5.1 and .2</w:t>
            </w:r>
          </w:p>
        </w:tc>
        <w:tc>
          <w:tcPr>
            <w:tcW w:w="5060" w:type="dxa"/>
          </w:tcPr>
          <w:p w14:paraId="61BBD06E"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Set 5 Result for Player 1 (if .2, player 2) (Integer)</w:t>
            </w:r>
          </w:p>
        </w:tc>
      </w:tr>
      <w:tr w:rsidR="005F7FBB" w:rsidRPr="00414816" w14:paraId="5FB705F3" w14:textId="77777777">
        <w:tc>
          <w:tcPr>
            <w:tcW w:w="2860" w:type="dxa"/>
          </w:tcPr>
          <w:p w14:paraId="684ECEEA"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lastRenderedPageBreak/>
              <w:t>FNL.1 and .2</w:t>
            </w:r>
          </w:p>
        </w:tc>
        <w:tc>
          <w:tcPr>
            <w:tcW w:w="5060" w:type="dxa"/>
          </w:tcPr>
          <w:p w14:paraId="3264CA70"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Final Number of Games Won by Player 1 (if .2, player 2) (Integer)</w:t>
            </w:r>
          </w:p>
        </w:tc>
      </w:tr>
      <w:tr w:rsidR="005F7FBB" w:rsidRPr="00414816" w14:paraId="7E38BE16" w14:textId="77777777">
        <w:tc>
          <w:tcPr>
            <w:tcW w:w="2860" w:type="dxa"/>
          </w:tcPr>
          <w:p w14:paraId="0B6C1E43"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tournament</w:t>
            </w:r>
          </w:p>
        </w:tc>
        <w:tc>
          <w:tcPr>
            <w:tcW w:w="5060" w:type="dxa"/>
          </w:tcPr>
          <w:p w14:paraId="4DD1A1CB"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Tournament name</w:t>
            </w:r>
          </w:p>
        </w:tc>
      </w:tr>
      <w:tr w:rsidR="005F7FBB" w:rsidRPr="00414816" w14:paraId="490D6C5D" w14:textId="77777777">
        <w:tc>
          <w:tcPr>
            <w:tcW w:w="2860" w:type="dxa"/>
          </w:tcPr>
          <w:p w14:paraId="61E14DEC"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gender</w:t>
            </w:r>
          </w:p>
        </w:tc>
        <w:tc>
          <w:tcPr>
            <w:tcW w:w="5060" w:type="dxa"/>
          </w:tcPr>
          <w:p w14:paraId="1B774136" w14:textId="77777777" w:rsidR="005F7FBB" w:rsidRPr="00414816" w:rsidRDefault="00D77620">
            <w:pPr>
              <w:pStyle w:val="Compact"/>
              <w:rPr>
                <w:rFonts w:ascii="Times New Roman" w:hAnsi="Times New Roman" w:cs="Times New Roman"/>
              </w:rPr>
            </w:pPr>
            <w:r w:rsidRPr="00414816">
              <w:rPr>
                <w:rFonts w:ascii="Times New Roman" w:hAnsi="Times New Roman" w:cs="Times New Roman"/>
              </w:rPr>
              <w:t>Tournament gender</w:t>
            </w:r>
          </w:p>
        </w:tc>
      </w:tr>
    </w:tbl>
    <w:p w14:paraId="23030B05" w14:textId="77777777" w:rsidR="005F7FBB" w:rsidRPr="00414816" w:rsidRDefault="00D77620">
      <w:pPr>
        <w:pStyle w:val="Balk3"/>
        <w:rPr>
          <w:rFonts w:ascii="Times New Roman" w:hAnsi="Times New Roman" w:cs="Times New Roman"/>
        </w:rPr>
      </w:pPr>
      <w:bookmarkStart w:id="141" w:name="appendix-b"/>
      <w:bookmarkEnd w:id="140"/>
      <w:r w:rsidRPr="00414816">
        <w:rPr>
          <w:rFonts w:ascii="Times New Roman" w:hAnsi="Times New Roman" w:cs="Times New Roman"/>
        </w:rPr>
        <w:t>APPENDİX B</w:t>
      </w:r>
    </w:p>
    <w:p w14:paraId="46CA937C" w14:textId="77777777" w:rsidR="005F7FBB" w:rsidRPr="00414816" w:rsidRDefault="00D77620">
      <w:pPr>
        <w:pStyle w:val="FirstParagraph"/>
        <w:rPr>
          <w:rFonts w:ascii="Times New Roman" w:hAnsi="Times New Roman" w:cs="Times New Roman"/>
        </w:rPr>
      </w:pPr>
      <w:r w:rsidRPr="00414816">
        <w:rPr>
          <w:rFonts w:ascii="Times New Roman" w:hAnsi="Times New Roman" w:cs="Times New Roman"/>
        </w:rPr>
        <w:t>VIF matrix of logistic regression:</w:t>
      </w:r>
    </w:p>
    <w:p w14:paraId="6488DFA0" w14:textId="68F21333" w:rsidR="005F7FBB" w:rsidRPr="00414816" w:rsidRDefault="00D77620">
      <w:pPr>
        <w:pStyle w:val="SourceCode"/>
        <w:rPr>
          <w:rFonts w:ascii="Times New Roman" w:hAnsi="Times New Roman" w:cs="Times New Roman"/>
        </w:rPr>
      </w:pPr>
      <w:r w:rsidRPr="00414816">
        <w:rPr>
          <w:rStyle w:val="VerbatimChar"/>
          <w:rFonts w:ascii="Times New Roman" w:hAnsi="Times New Roman" w:cs="Times New Roman"/>
        </w:rPr>
        <w:t xml:space="preserve">##                FSP.1                FSW.1                SSW.1 </w:t>
      </w:r>
      <w:r w:rsidRPr="00414816">
        <w:rPr>
          <w:rFonts w:ascii="Times New Roman" w:hAnsi="Times New Roman" w:cs="Times New Roman"/>
        </w:rPr>
        <w:br/>
      </w:r>
      <w:r w:rsidRPr="00414816">
        <w:rPr>
          <w:rStyle w:val="VerbatimChar"/>
          <w:rFonts w:ascii="Times New Roman" w:hAnsi="Times New Roman" w:cs="Times New Roman"/>
        </w:rPr>
        <w:t xml:space="preserve">##             6.386922             6.273041             6.721242 </w:t>
      </w:r>
      <w:r w:rsidRPr="00414816">
        <w:rPr>
          <w:rFonts w:ascii="Times New Roman" w:hAnsi="Times New Roman" w:cs="Times New Roman"/>
        </w:rPr>
        <w:br/>
      </w:r>
      <w:r w:rsidRPr="00414816">
        <w:rPr>
          <w:rStyle w:val="VerbatimChar"/>
          <w:rFonts w:ascii="Times New Roman" w:hAnsi="Times New Roman" w:cs="Times New Roman"/>
        </w:rPr>
        <w:t xml:space="preserve">##                ACE.1                DBF.1                WNR.1 </w:t>
      </w:r>
      <w:r w:rsidRPr="00414816">
        <w:rPr>
          <w:rFonts w:ascii="Times New Roman" w:hAnsi="Times New Roman" w:cs="Times New Roman"/>
        </w:rPr>
        <w:br/>
      </w:r>
      <w:r w:rsidRPr="00414816">
        <w:rPr>
          <w:rStyle w:val="VerbatimChar"/>
          <w:rFonts w:ascii="Times New Roman" w:hAnsi="Times New Roman" w:cs="Times New Roman"/>
        </w:rPr>
        <w:t xml:space="preserve">##             4.044830             1.942179             4.057837 </w:t>
      </w:r>
      <w:r w:rsidRPr="00414816">
        <w:rPr>
          <w:rFonts w:ascii="Times New Roman" w:hAnsi="Times New Roman" w:cs="Times New Roman"/>
        </w:rPr>
        <w:br/>
      </w:r>
      <w:r w:rsidRPr="00414816">
        <w:rPr>
          <w:rStyle w:val="VerbatimChar"/>
          <w:rFonts w:ascii="Times New Roman" w:hAnsi="Times New Roman" w:cs="Times New Roman"/>
        </w:rPr>
        <w:t xml:space="preserve">##                UFE.1                BPC.1                NPA.1 </w:t>
      </w:r>
      <w:r w:rsidRPr="00414816">
        <w:rPr>
          <w:rFonts w:ascii="Times New Roman" w:hAnsi="Times New Roman" w:cs="Times New Roman"/>
        </w:rPr>
        <w:br/>
      </w:r>
      <w:r w:rsidRPr="00414816">
        <w:rPr>
          <w:rStyle w:val="VerbatimChar"/>
          <w:rFonts w:ascii="Times New Roman" w:hAnsi="Times New Roman" w:cs="Times New Roman"/>
        </w:rPr>
        <w:t xml:space="preserve">##             3.975883             4.313217             2.484020 </w:t>
      </w:r>
      <w:r w:rsidRPr="00414816">
        <w:rPr>
          <w:rFonts w:ascii="Times New Roman" w:hAnsi="Times New Roman" w:cs="Times New Roman"/>
        </w:rPr>
        <w:br/>
      </w:r>
      <w:r w:rsidRPr="00414816">
        <w:rPr>
          <w:rStyle w:val="VerbatimChar"/>
          <w:rFonts w:ascii="Times New Roman" w:hAnsi="Times New Roman" w:cs="Times New Roman"/>
        </w:rPr>
        <w:t xml:space="preserve">##                FSP.2                FSW.2                SSW.2 </w:t>
      </w:r>
      <w:r w:rsidRPr="00414816">
        <w:rPr>
          <w:rFonts w:ascii="Times New Roman" w:hAnsi="Times New Roman" w:cs="Times New Roman"/>
        </w:rPr>
        <w:br/>
      </w:r>
      <w:r w:rsidRPr="00414816">
        <w:rPr>
          <w:rStyle w:val="VerbatimChar"/>
          <w:rFonts w:ascii="Times New Roman" w:hAnsi="Times New Roman" w:cs="Times New Roman"/>
        </w:rPr>
        <w:t xml:space="preserve">##             5.454639             9.565770             5.163032 </w:t>
      </w:r>
      <w:r w:rsidRPr="00414816">
        <w:rPr>
          <w:rFonts w:ascii="Times New Roman" w:hAnsi="Times New Roman" w:cs="Times New Roman"/>
        </w:rPr>
        <w:br/>
      </w:r>
      <w:r w:rsidRPr="00414816">
        <w:rPr>
          <w:rStyle w:val="VerbatimChar"/>
          <w:rFonts w:ascii="Times New Roman" w:hAnsi="Times New Roman" w:cs="Times New Roman"/>
        </w:rPr>
        <w:t xml:space="preserve">##                ACE.2                DBF.2                WNR.2 </w:t>
      </w:r>
      <w:r w:rsidRPr="00414816">
        <w:rPr>
          <w:rFonts w:ascii="Times New Roman" w:hAnsi="Times New Roman" w:cs="Times New Roman"/>
        </w:rPr>
        <w:br/>
      </w:r>
      <w:r w:rsidRPr="00414816">
        <w:rPr>
          <w:rStyle w:val="VerbatimChar"/>
          <w:rFonts w:ascii="Times New Roman" w:hAnsi="Times New Roman" w:cs="Times New Roman"/>
        </w:rPr>
        <w:t xml:space="preserve">##             2.894532             2.029614             2.909925 </w:t>
      </w:r>
      <w:r w:rsidRPr="00414816">
        <w:rPr>
          <w:rFonts w:ascii="Times New Roman" w:hAnsi="Times New Roman" w:cs="Times New Roman"/>
        </w:rPr>
        <w:br/>
      </w:r>
      <w:r w:rsidRPr="00414816">
        <w:rPr>
          <w:rStyle w:val="VerbatimChar"/>
          <w:rFonts w:ascii="Times New Roman" w:hAnsi="Times New Roman" w:cs="Times New Roman"/>
        </w:rPr>
        <w:t xml:space="preserve">##                UFE.2                BPC.2                NPA.2 </w:t>
      </w:r>
      <w:r w:rsidRPr="00414816">
        <w:rPr>
          <w:rFonts w:ascii="Times New Roman" w:hAnsi="Times New Roman" w:cs="Times New Roman"/>
        </w:rPr>
        <w:br/>
      </w:r>
      <w:r w:rsidRPr="00414816">
        <w:rPr>
          <w:rStyle w:val="VerbatimChar"/>
          <w:rFonts w:ascii="Times New Roman" w:hAnsi="Times New Roman" w:cs="Times New Roman"/>
        </w:rPr>
        <w:t xml:space="preserve">##             3.107296             2.842413             2.426543 </w:t>
      </w:r>
      <w:r w:rsidRPr="00414816">
        <w:rPr>
          <w:rFonts w:ascii="Times New Roman" w:hAnsi="Times New Roman" w:cs="Times New Roman"/>
        </w:rPr>
        <w:br/>
      </w:r>
      <w:r w:rsidRPr="00414816">
        <w:rPr>
          <w:rStyle w:val="VerbatimChar"/>
          <w:rFonts w:ascii="Times New Roman" w:hAnsi="Times New Roman" w:cs="Times New Roman"/>
        </w:rPr>
        <w:t xml:space="preserve">##               ROUND2               ROUND3               ROUND4 </w:t>
      </w:r>
      <w:r w:rsidRPr="00414816">
        <w:rPr>
          <w:rFonts w:ascii="Times New Roman" w:hAnsi="Times New Roman" w:cs="Times New Roman"/>
        </w:rPr>
        <w:br/>
      </w:r>
      <w:r w:rsidRPr="00414816">
        <w:rPr>
          <w:rStyle w:val="VerbatimChar"/>
          <w:rFonts w:ascii="Times New Roman" w:hAnsi="Times New Roman" w:cs="Times New Roman"/>
        </w:rPr>
        <w:t xml:space="preserve">##             1.428437             1.411339             1.256708 </w:t>
      </w:r>
      <w:r w:rsidRPr="00414816">
        <w:rPr>
          <w:rFonts w:ascii="Times New Roman" w:hAnsi="Times New Roman" w:cs="Times New Roman"/>
        </w:rPr>
        <w:br/>
      </w:r>
      <w:r w:rsidRPr="00414816">
        <w:rPr>
          <w:rStyle w:val="VerbatimChar"/>
          <w:rFonts w:ascii="Times New Roman" w:hAnsi="Times New Roman" w:cs="Times New Roman"/>
        </w:rPr>
        <w:t xml:space="preserve">##               ROUND5               ROUND6               ROUND7 </w:t>
      </w:r>
      <w:r w:rsidRPr="00414816">
        <w:rPr>
          <w:rFonts w:ascii="Times New Roman" w:hAnsi="Times New Roman" w:cs="Times New Roman"/>
        </w:rPr>
        <w:br/>
      </w:r>
      <w:r w:rsidRPr="00414816">
        <w:rPr>
          <w:rStyle w:val="VerbatimChar"/>
          <w:rFonts w:ascii="Times New Roman" w:hAnsi="Times New Roman" w:cs="Times New Roman"/>
        </w:rPr>
        <w:t xml:space="preserve">##             1.516416             1.053369             1.001458 </w:t>
      </w:r>
      <w:r w:rsidRPr="00414816">
        <w:rPr>
          <w:rFonts w:ascii="Times New Roman" w:hAnsi="Times New Roman" w:cs="Times New Roman"/>
        </w:rPr>
        <w:br/>
      </w:r>
      <w:r w:rsidRPr="00414816">
        <w:rPr>
          <w:rStyle w:val="VerbatimChar"/>
          <w:rFonts w:ascii="Times New Roman" w:hAnsi="Times New Roman" w:cs="Times New Roman"/>
        </w:rPr>
        <w:t xml:space="preserve">## </w:t>
      </w:r>
      <w:proofErr w:type="spellStart"/>
      <w:r w:rsidRPr="00414816">
        <w:rPr>
          <w:rStyle w:val="VerbatimChar"/>
          <w:rFonts w:ascii="Times New Roman" w:hAnsi="Times New Roman" w:cs="Times New Roman"/>
        </w:rPr>
        <w:t>TOURNAMENTFrenchOpen</w:t>
      </w:r>
      <w:proofErr w:type="spellEnd"/>
      <w:r w:rsidRPr="00414816">
        <w:rPr>
          <w:rStyle w:val="VerbatimChar"/>
          <w:rFonts w:ascii="Times New Roman" w:hAnsi="Times New Roman" w:cs="Times New Roman"/>
        </w:rPr>
        <w:t xml:space="preserve">     </w:t>
      </w:r>
      <w:proofErr w:type="spellStart"/>
      <w:r w:rsidRPr="00414816">
        <w:rPr>
          <w:rStyle w:val="VerbatimChar"/>
          <w:rFonts w:ascii="Times New Roman" w:hAnsi="Times New Roman" w:cs="Times New Roman"/>
        </w:rPr>
        <w:t>TOURNAMENTUSopen</w:t>
      </w:r>
      <w:proofErr w:type="spellEnd"/>
      <w:r w:rsidRPr="00414816">
        <w:rPr>
          <w:rStyle w:val="VerbatimChar"/>
          <w:rFonts w:ascii="Times New Roman" w:hAnsi="Times New Roman" w:cs="Times New Roman"/>
        </w:rPr>
        <w:t xml:space="preserve">  </w:t>
      </w:r>
      <w:proofErr w:type="spellStart"/>
      <w:r w:rsidRPr="00414816">
        <w:rPr>
          <w:rStyle w:val="VerbatimChar"/>
          <w:rFonts w:ascii="Times New Roman" w:hAnsi="Times New Roman" w:cs="Times New Roman"/>
        </w:rPr>
        <w:t>TOURNAMENTWimbledon</w:t>
      </w:r>
      <w:proofErr w:type="spellEnd"/>
      <w:r w:rsidRPr="00414816">
        <w:rPr>
          <w:rStyle w:val="VerbatimChar"/>
          <w:rFonts w:ascii="Times New Roman" w:hAnsi="Times New Roman" w:cs="Times New Roman"/>
        </w:rPr>
        <w:t xml:space="preserve"> </w:t>
      </w:r>
      <w:r w:rsidRPr="00414816">
        <w:rPr>
          <w:rFonts w:ascii="Times New Roman" w:hAnsi="Times New Roman" w:cs="Times New Roman"/>
        </w:rPr>
        <w:br/>
      </w:r>
      <w:r w:rsidRPr="00414816">
        <w:rPr>
          <w:rStyle w:val="VerbatimChar"/>
          <w:rFonts w:ascii="Times New Roman" w:hAnsi="Times New Roman" w:cs="Times New Roman"/>
        </w:rPr>
        <w:t xml:space="preserve">##             1.824837             </w:t>
      </w:r>
      <w:r w:rsidR="00414816">
        <w:rPr>
          <w:rStyle w:val="VerbatimChar"/>
          <w:rFonts w:ascii="Times New Roman" w:hAnsi="Times New Roman" w:cs="Times New Roman"/>
        </w:rPr>
        <w:tab/>
      </w:r>
      <w:r w:rsidR="00414816">
        <w:rPr>
          <w:rStyle w:val="VerbatimChar"/>
          <w:rFonts w:ascii="Times New Roman" w:hAnsi="Times New Roman" w:cs="Times New Roman"/>
        </w:rPr>
        <w:tab/>
      </w:r>
      <w:r w:rsidRPr="00414816">
        <w:rPr>
          <w:rStyle w:val="VerbatimChar"/>
          <w:rFonts w:ascii="Times New Roman" w:hAnsi="Times New Roman" w:cs="Times New Roman"/>
        </w:rPr>
        <w:t xml:space="preserve">1.653996            </w:t>
      </w:r>
      <w:r w:rsidR="00414816">
        <w:rPr>
          <w:rStyle w:val="VerbatimChar"/>
          <w:rFonts w:ascii="Times New Roman" w:hAnsi="Times New Roman" w:cs="Times New Roman"/>
        </w:rPr>
        <w:tab/>
      </w:r>
      <w:r w:rsidR="00414816">
        <w:rPr>
          <w:rStyle w:val="VerbatimChar"/>
          <w:rFonts w:ascii="Times New Roman" w:hAnsi="Times New Roman" w:cs="Times New Roman"/>
        </w:rPr>
        <w:tab/>
      </w:r>
      <w:r w:rsidRPr="00414816">
        <w:rPr>
          <w:rStyle w:val="VerbatimChar"/>
          <w:rFonts w:ascii="Times New Roman" w:hAnsi="Times New Roman" w:cs="Times New Roman"/>
        </w:rPr>
        <w:t xml:space="preserve"> 2.203210 </w:t>
      </w:r>
      <w:r w:rsidRPr="00414816">
        <w:rPr>
          <w:rFonts w:ascii="Times New Roman" w:hAnsi="Times New Roman" w:cs="Times New Roman"/>
        </w:rPr>
        <w:br/>
      </w:r>
      <w:r w:rsidRPr="00414816">
        <w:rPr>
          <w:rStyle w:val="VerbatimChar"/>
          <w:rFonts w:ascii="Times New Roman" w:hAnsi="Times New Roman" w:cs="Times New Roman"/>
        </w:rPr>
        <w:t xml:space="preserve">##              GENDERM </w:t>
      </w:r>
      <w:r w:rsidRPr="00414816">
        <w:rPr>
          <w:rFonts w:ascii="Times New Roman" w:hAnsi="Times New Roman" w:cs="Times New Roman"/>
        </w:rPr>
        <w:br/>
      </w:r>
      <w:r w:rsidRPr="00414816">
        <w:rPr>
          <w:rStyle w:val="VerbatimChar"/>
          <w:rFonts w:ascii="Times New Roman" w:hAnsi="Times New Roman" w:cs="Times New Roman"/>
        </w:rPr>
        <w:t>##             3.690153</w:t>
      </w:r>
      <w:bookmarkEnd w:id="139"/>
      <w:bookmarkEnd w:id="141"/>
    </w:p>
    <w:sectPr w:rsidR="005F7FBB" w:rsidRPr="00414816" w:rsidSect="00414816">
      <w:pgSz w:w="12240" w:h="15840"/>
      <w:pgMar w:top="720" w:right="720" w:bottom="720" w:left="720"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90533" w:date="2024-05-25T12:25:00Z" w:initials="9">
    <w:p w14:paraId="154FFB91" w14:textId="2E1E246B" w:rsidR="00D77620" w:rsidRDefault="00D77620">
      <w:pPr>
        <w:pStyle w:val="AklamaMetni"/>
      </w:pPr>
      <w:r>
        <w:rPr>
          <w:rStyle w:val="AklamaBavurusu"/>
        </w:rPr>
        <w:annotationRef/>
      </w:r>
      <w:r>
        <w:t>What are these 7 groups?</w:t>
      </w:r>
    </w:p>
  </w:comment>
  <w:comment w:id="17" w:author="90533" w:date="2024-05-25T12:24:00Z" w:initials="9">
    <w:p w14:paraId="4423804A" w14:textId="64DD353B" w:rsidR="00D77620" w:rsidRDefault="00D77620">
      <w:pPr>
        <w:pStyle w:val="AklamaMetni"/>
      </w:pPr>
      <w:r>
        <w:rPr>
          <w:rStyle w:val="AklamaBavurusu"/>
        </w:rPr>
        <w:annotationRef/>
      </w:r>
      <w:r>
        <w:t>Kind of linear separation between two results.</w:t>
      </w:r>
    </w:p>
  </w:comment>
  <w:comment w:id="18" w:author="90533" w:date="2024-05-25T12:25:00Z" w:initials="9">
    <w:p w14:paraId="512A4F7A" w14:textId="0704A117" w:rsidR="00D77620" w:rsidRDefault="00D77620">
      <w:pPr>
        <w:pStyle w:val="AklamaMetni"/>
      </w:pPr>
      <w:r>
        <w:rPr>
          <w:rStyle w:val="AklamaBavurusu"/>
        </w:rPr>
        <w:annotationRef/>
      </w:r>
      <w:r>
        <w:t>Normality check??? -2</w:t>
      </w:r>
    </w:p>
  </w:comment>
  <w:comment w:id="21" w:author="90533" w:date="2024-05-25T12:28:00Z" w:initials="9">
    <w:p w14:paraId="5606C2F1" w14:textId="6D3E8B26" w:rsidR="00D77620" w:rsidRDefault="00D77620">
      <w:pPr>
        <w:pStyle w:val="AklamaMetni"/>
      </w:pPr>
      <w:r>
        <w:rPr>
          <w:rStyle w:val="AklamaBavurusu"/>
        </w:rPr>
        <w:annotationRef/>
      </w:r>
      <w:r>
        <w:t xml:space="preserve">Normality check? </w:t>
      </w:r>
    </w:p>
  </w:comment>
  <w:comment w:id="25" w:author="90533" w:date="2024-05-25T12:29:00Z" w:initials="9">
    <w:p w14:paraId="37605ADA" w14:textId="52B16F11" w:rsidR="00D77620" w:rsidRDefault="00D77620">
      <w:pPr>
        <w:pStyle w:val="AklamaMetni"/>
      </w:pPr>
      <w:r>
        <w:rPr>
          <w:rStyle w:val="AklamaBavurusu"/>
        </w:rPr>
        <w:annotationRef/>
      </w:r>
      <w:r>
        <w:t>Assumption check??? -2</w:t>
      </w:r>
    </w:p>
  </w:comment>
  <w:comment w:id="26" w:author="90533" w:date="2024-05-25T12:29:00Z" w:initials="9">
    <w:p w14:paraId="7BFECF1E" w14:textId="5D3A9FDA" w:rsidR="00D77620" w:rsidRDefault="00D77620">
      <w:pPr>
        <w:pStyle w:val="AklamaMetni"/>
      </w:pPr>
      <w:r>
        <w:rPr>
          <w:rStyle w:val="AklamaBavurusu"/>
        </w:rPr>
        <w:annotationRef/>
      </w:r>
      <w:r>
        <w:t>Post-hoc analysis -</w:t>
      </w:r>
      <w:r w:rsidR="001C0452">
        <w:t>3</w:t>
      </w:r>
    </w:p>
  </w:comment>
  <w:comment w:id="28" w:author="90533" w:date="2024-05-25T12:30:00Z" w:initials="9">
    <w:p w14:paraId="72C74F32" w14:textId="11E86C7A" w:rsidR="00D77620" w:rsidRDefault="00D77620">
      <w:pPr>
        <w:pStyle w:val="AklamaMetni"/>
      </w:pPr>
      <w:r>
        <w:rPr>
          <w:rStyle w:val="AklamaBavurusu"/>
        </w:rPr>
        <w:annotationRef/>
      </w:r>
      <w:r>
        <w:t>Assumption check??? -2</w:t>
      </w:r>
    </w:p>
  </w:comment>
  <w:comment w:id="35" w:author="90533" w:date="2024-05-25T12:31:00Z" w:initials="9">
    <w:p w14:paraId="5E5E09E8" w14:textId="64A5C0AA" w:rsidR="001C0452" w:rsidRDefault="001C0452">
      <w:pPr>
        <w:pStyle w:val="AklamaMetni"/>
      </w:pPr>
      <w:r>
        <w:rPr>
          <w:rStyle w:val="AklamaBavurusu"/>
        </w:rPr>
        <w:annotationRef/>
      </w:r>
      <w:r>
        <w:t xml:space="preserve">In the class we talked about the disadvantages of this type of imputation techniques. </w:t>
      </w:r>
    </w:p>
  </w:comment>
  <w:comment w:id="36" w:author="90533" w:date="2024-05-25T12:32:00Z" w:initials="9">
    <w:p w14:paraId="45DD2BE0" w14:textId="7D2DCD0D" w:rsidR="001C0452" w:rsidRDefault="001C0452">
      <w:pPr>
        <w:pStyle w:val="AklamaMetni"/>
      </w:pPr>
      <w:r>
        <w:rPr>
          <w:rStyle w:val="AklamaBavurusu"/>
        </w:rPr>
        <w:annotationRef/>
      </w:r>
      <w:r>
        <w:t>This much point imputed by only one number??? -5</w:t>
      </w:r>
    </w:p>
  </w:comment>
  <w:comment w:id="37" w:author="90533" w:date="2024-05-25T12:33:00Z" w:initials="9">
    <w:p w14:paraId="61205E70" w14:textId="4D696F35" w:rsidR="001C0452" w:rsidRDefault="001C0452">
      <w:pPr>
        <w:pStyle w:val="AklamaMetni"/>
      </w:pPr>
      <w:r>
        <w:rPr>
          <w:rStyle w:val="AklamaBavurusu"/>
        </w:rPr>
        <w:annotationRef/>
      </w:r>
      <w:r>
        <w:t>After imputation you must check the distribution of data changed or not? -5</w:t>
      </w:r>
    </w:p>
  </w:comment>
  <w:comment w:id="41" w:author="90533" w:date="2024-05-25T12:39:00Z" w:initials="9">
    <w:p w14:paraId="615EC91C" w14:textId="77C797B3" w:rsidR="001C0452" w:rsidRDefault="001C0452">
      <w:pPr>
        <w:pStyle w:val="AklamaMetni"/>
      </w:pPr>
      <w:r>
        <w:rPr>
          <w:rStyle w:val="AklamaBavurusu"/>
        </w:rPr>
        <w:annotationRef/>
      </w:r>
      <w:r>
        <w:t>Interpretation of the coefficients in terms of logits or probabilities must be given. How the odds of result change when we change one of the variables? -1</w:t>
      </w:r>
    </w:p>
  </w:comment>
  <w:comment w:id="52" w:author="90533" w:date="2024-05-25T12:35:00Z" w:initials="9">
    <w:p w14:paraId="3CFC7307" w14:textId="77777777" w:rsidR="001C0452" w:rsidRDefault="001C0452">
      <w:pPr>
        <w:pStyle w:val="AklamaMetni"/>
      </w:pPr>
      <w:r>
        <w:rPr>
          <w:rStyle w:val="AklamaBavurusu"/>
        </w:rPr>
        <w:annotationRef/>
      </w:r>
      <w:r>
        <w:t>Many variables are not significant here. Remove them and rerun the model. Check you get better results or not.</w:t>
      </w:r>
    </w:p>
    <w:p w14:paraId="0E1EC926" w14:textId="77777777" w:rsidR="001C0452" w:rsidRDefault="001C0452">
      <w:pPr>
        <w:pStyle w:val="AklamaMetni"/>
      </w:pPr>
    </w:p>
    <w:p w14:paraId="307F2581" w14:textId="097B7C5E" w:rsidR="001C0452" w:rsidRDefault="001C0452">
      <w:pPr>
        <w:pStyle w:val="AklamaMetni"/>
      </w:pPr>
    </w:p>
  </w:comment>
  <w:comment w:id="138" w:author="90533" w:date="2024-05-25T12:36:00Z" w:initials="9">
    <w:p w14:paraId="27D121D4" w14:textId="0A8BD6E9" w:rsidR="001C0452" w:rsidRDefault="001C0452">
      <w:pPr>
        <w:pStyle w:val="AklamaMetni"/>
      </w:pPr>
      <w:r>
        <w:rPr>
          <w:rStyle w:val="AklamaBavurusu"/>
        </w:rPr>
        <w:annotationRef/>
      </w:r>
      <w:r>
        <w:t>Have you check the outliers and linearity???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FFB91" w15:done="0"/>
  <w15:commentEx w15:paraId="4423804A" w15:done="0"/>
  <w15:commentEx w15:paraId="512A4F7A" w15:done="0"/>
  <w15:commentEx w15:paraId="5606C2F1" w15:done="0"/>
  <w15:commentEx w15:paraId="37605ADA" w15:done="0"/>
  <w15:commentEx w15:paraId="7BFECF1E" w15:done="0"/>
  <w15:commentEx w15:paraId="72C74F32" w15:done="0"/>
  <w15:commentEx w15:paraId="5E5E09E8" w15:done="0"/>
  <w15:commentEx w15:paraId="45DD2BE0" w15:done="0"/>
  <w15:commentEx w15:paraId="61205E70" w15:done="0"/>
  <w15:commentEx w15:paraId="615EC91C" w15:done="0"/>
  <w15:commentEx w15:paraId="307F2581" w15:done="0"/>
  <w15:commentEx w15:paraId="27D121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FFB91" w16cid:durableId="29FC5728"/>
  <w16cid:commentId w16cid:paraId="4423804A" w16cid:durableId="29FC56E9"/>
  <w16cid:commentId w16cid:paraId="512A4F7A" w16cid:durableId="29FC5754"/>
  <w16cid:commentId w16cid:paraId="5606C2F1" w16cid:durableId="29FC5808"/>
  <w16cid:commentId w16cid:paraId="37605ADA" w16cid:durableId="29FC582B"/>
  <w16cid:commentId w16cid:paraId="7BFECF1E" w16cid:durableId="29FC583C"/>
  <w16cid:commentId w16cid:paraId="72C74F32" w16cid:durableId="29FC584A"/>
  <w16cid:commentId w16cid:paraId="5E5E09E8" w16cid:durableId="29FC58A1"/>
  <w16cid:commentId w16cid:paraId="45DD2BE0" w16cid:durableId="29FC58DF"/>
  <w16cid:commentId w16cid:paraId="61205E70" w16cid:durableId="29FC591D"/>
  <w16cid:commentId w16cid:paraId="615EC91C" w16cid:durableId="29FC5A77"/>
  <w16cid:commentId w16cid:paraId="307F2581" w16cid:durableId="29FC59A5"/>
  <w16cid:commentId w16cid:paraId="27D121D4" w16cid:durableId="29FC5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37DDB" w14:textId="77777777" w:rsidR="00642F3D" w:rsidRDefault="00642F3D">
      <w:pPr>
        <w:spacing w:after="0"/>
      </w:pPr>
      <w:r>
        <w:separator/>
      </w:r>
    </w:p>
  </w:endnote>
  <w:endnote w:type="continuationSeparator" w:id="0">
    <w:p w14:paraId="27CA74A0" w14:textId="77777777" w:rsidR="00642F3D" w:rsidRDefault="00642F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B5FD" w14:textId="77777777" w:rsidR="00642F3D" w:rsidRDefault="00642F3D">
      <w:r>
        <w:separator/>
      </w:r>
    </w:p>
  </w:footnote>
  <w:footnote w:type="continuationSeparator" w:id="0">
    <w:p w14:paraId="1A2F92E0" w14:textId="77777777" w:rsidR="00642F3D" w:rsidRDefault="00642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DC4F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84672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0533">
    <w15:presenceInfo w15:providerId="Windows Live" w15:userId="bbf3898cfa202ce7"/>
  </w15:person>
  <w15:person w15:author="önder türe">
    <w15:presenceInfo w15:providerId="AD" w15:userId="S::e217021@metu.edu.tr::f8812bc0-7999-4fb0-847f-fc2005871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BB"/>
    <w:rsid w:val="00001C0E"/>
    <w:rsid w:val="001C0452"/>
    <w:rsid w:val="00253512"/>
    <w:rsid w:val="00414816"/>
    <w:rsid w:val="0047762F"/>
    <w:rsid w:val="004C76AB"/>
    <w:rsid w:val="005F7FBB"/>
    <w:rsid w:val="00642F3D"/>
    <w:rsid w:val="006C7F00"/>
    <w:rsid w:val="00721AF4"/>
    <w:rsid w:val="007809D7"/>
    <w:rsid w:val="00A733B2"/>
    <w:rsid w:val="00AB1C74"/>
    <w:rsid w:val="00AE56CB"/>
    <w:rsid w:val="00BE20C1"/>
    <w:rsid w:val="00CD6158"/>
    <w:rsid w:val="00D77620"/>
    <w:rsid w:val="00E15692"/>
    <w:rsid w:val="00F175C8"/>
    <w:rsid w:val="00F53A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D688"/>
  <w15:docId w15:val="{4C37EAD1-5BD5-B943-8C56-8390D205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GvdeMetni"/>
    <w:qFormat/>
    <w:pPr>
      <w:keepNext/>
      <w:keepLines/>
      <w:spacing w:before="1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AklamaBavurusu">
    <w:name w:val="annotation reference"/>
    <w:basedOn w:val="VarsaylanParagrafYazTipi"/>
    <w:rsid w:val="00D77620"/>
    <w:rPr>
      <w:sz w:val="16"/>
      <w:szCs w:val="16"/>
    </w:rPr>
  </w:style>
  <w:style w:type="paragraph" w:styleId="AklamaMetni">
    <w:name w:val="annotation text"/>
    <w:basedOn w:val="Normal"/>
    <w:link w:val="AklamaMetniChar"/>
    <w:rsid w:val="00D77620"/>
    <w:rPr>
      <w:sz w:val="20"/>
      <w:szCs w:val="20"/>
    </w:rPr>
  </w:style>
  <w:style w:type="character" w:customStyle="1" w:styleId="AklamaMetniChar">
    <w:name w:val="Açıklama Metni Char"/>
    <w:basedOn w:val="VarsaylanParagrafYazTipi"/>
    <w:link w:val="AklamaMetni"/>
    <w:rsid w:val="00D77620"/>
    <w:rPr>
      <w:sz w:val="20"/>
      <w:szCs w:val="20"/>
    </w:rPr>
  </w:style>
  <w:style w:type="paragraph" w:styleId="AklamaKonusu">
    <w:name w:val="annotation subject"/>
    <w:basedOn w:val="AklamaMetni"/>
    <w:next w:val="AklamaMetni"/>
    <w:link w:val="AklamaKonusuChar"/>
    <w:rsid w:val="00D77620"/>
    <w:rPr>
      <w:b/>
      <w:bCs/>
    </w:rPr>
  </w:style>
  <w:style w:type="character" w:customStyle="1" w:styleId="AklamaKonusuChar">
    <w:name w:val="Açıklama Konusu Char"/>
    <w:basedOn w:val="AklamaMetniChar"/>
    <w:link w:val="AklamaKonusu"/>
    <w:rsid w:val="00D77620"/>
    <w:rPr>
      <w:b/>
      <w:bCs/>
      <w:sz w:val="20"/>
      <w:szCs w:val="20"/>
    </w:rPr>
  </w:style>
  <w:style w:type="paragraph" w:styleId="BalonMetni">
    <w:name w:val="Balloon Text"/>
    <w:basedOn w:val="Normal"/>
    <w:link w:val="BalonMetniChar"/>
    <w:rsid w:val="00D77620"/>
    <w:pPr>
      <w:spacing w:after="0"/>
    </w:pPr>
    <w:rPr>
      <w:rFonts w:ascii="Segoe UI" w:hAnsi="Segoe UI" w:cs="Segoe UI"/>
      <w:sz w:val="18"/>
      <w:szCs w:val="18"/>
    </w:rPr>
  </w:style>
  <w:style w:type="character" w:customStyle="1" w:styleId="BalonMetniChar">
    <w:name w:val="Balon Metni Char"/>
    <w:basedOn w:val="VarsaylanParagrafYazTipi"/>
    <w:link w:val="BalonMetni"/>
    <w:rsid w:val="00D77620"/>
    <w:rPr>
      <w:rFonts w:ascii="Segoe UI" w:hAnsi="Segoe UI" w:cs="Segoe UI"/>
      <w:sz w:val="18"/>
      <w:szCs w:val="18"/>
    </w:rPr>
  </w:style>
  <w:style w:type="paragraph" w:styleId="Dzeltme">
    <w:name w:val="Revision"/>
    <w:hidden/>
    <w:rsid w:val="002535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rchive.ics.uci.edu/dataset/300/tennis+major+tournament+match+statistic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ww.tennisabstract.com/cgi-bin/wplayer-classic.cgi?p=AlizeCornet&amp;f=A2014qqC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3739</Words>
  <Characters>21690</Characters>
  <Application>Microsoft Office Word</Application>
  <DocSecurity>0</DocSecurity>
  <Lines>903</Lines>
  <Paragraphs>416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2013 Grand Slams Tennis Data Interim Report</vt:lpstr>
      <vt:lpstr>2013 Grand Slams Tennis Data Interim Report</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 Grand Slams Tennis Data Interim Report</dc:title>
  <dc:creator>Önder Türe</dc:creator>
  <cp:keywords/>
  <cp:lastModifiedBy>önder türe</cp:lastModifiedBy>
  <cp:revision>3</cp:revision>
  <dcterms:created xsi:type="dcterms:W3CDTF">2024-05-25T09:41:00Z</dcterms:created>
  <dcterms:modified xsi:type="dcterms:W3CDTF">2024-06-09T20:24:00Z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2024-05-04</vt:lpwstr>
  </property>
  <property fmtid="{D5CDD505-2E9C-101B-9397-08002B2CF9AE}" pid="3" name="output">
    <vt:lpwstr>word_document</vt:lpwstr>
  </property>
</Properties>
</file>